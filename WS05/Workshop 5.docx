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FFA21" w14:textId="05117724" w:rsidR="00A6639B" w:rsidRDefault="0088517B" w:rsidP="00BC3E9D">
      <w:pPr>
        <w:pStyle w:val="Title"/>
      </w:pPr>
      <w:r>
        <w:t>Workshop</w:t>
      </w:r>
      <w:r w:rsidR="00752F3D">
        <w:t xml:space="preserve"> </w:t>
      </w:r>
      <w:r w:rsidR="00862C42">
        <w:t>5</w:t>
      </w:r>
    </w:p>
    <w:p w14:paraId="7A8B9163" w14:textId="6FD65149" w:rsidR="00A6639B" w:rsidRDefault="00862C42" w:rsidP="00BC3E9D">
      <w:pPr>
        <w:pStyle w:val="Subtitle"/>
      </w:pPr>
      <w:r>
        <w:t>Functions and Error Handling</w:t>
      </w:r>
    </w:p>
    <w:p w14:paraId="57557528" w14:textId="3D7EFA0E" w:rsidR="008767C6" w:rsidRPr="0088517B"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 xml:space="preserve">In this workshop, you code a </w:t>
      </w:r>
      <w:r w:rsidR="00862C42">
        <w:rPr>
          <w:rFonts w:asciiTheme="minorHAnsi" w:hAnsiTheme="minorHAnsi" w:cstheme="minorHAnsi"/>
          <w:color w:val="000000"/>
        </w:rPr>
        <w:t>function object</w:t>
      </w:r>
      <w:r w:rsidR="00BE0A40">
        <w:rPr>
          <w:rFonts w:asciiTheme="minorHAnsi" w:hAnsiTheme="minorHAnsi" w:cstheme="minorHAnsi"/>
          <w:color w:val="000000"/>
        </w:rPr>
        <w:t>,</w:t>
      </w:r>
      <w:r w:rsidR="00862C42">
        <w:rPr>
          <w:rFonts w:asciiTheme="minorHAnsi" w:hAnsiTheme="minorHAnsi" w:cstheme="minorHAnsi"/>
          <w:color w:val="000000"/>
        </w:rPr>
        <w:t xml:space="preserve"> a lambda expression</w:t>
      </w:r>
      <w:r w:rsidR="00BE0A40">
        <w:rPr>
          <w:rFonts w:asciiTheme="minorHAnsi" w:hAnsiTheme="minorHAnsi" w:cstheme="minorHAnsi"/>
          <w:color w:val="000000"/>
        </w:rPr>
        <w:t>,</w:t>
      </w:r>
      <w:r w:rsidR="00862C42">
        <w:rPr>
          <w:rFonts w:asciiTheme="minorHAnsi" w:hAnsiTheme="minorHAnsi" w:cstheme="minorHAnsi"/>
          <w:color w:val="000000"/>
        </w:rPr>
        <w:t xml:space="preserve"> </w:t>
      </w:r>
      <w:r w:rsidR="00BE0A40">
        <w:rPr>
          <w:rFonts w:asciiTheme="minorHAnsi" w:hAnsiTheme="minorHAnsi" w:cstheme="minorHAnsi"/>
          <w:color w:val="000000"/>
        </w:rPr>
        <w:t xml:space="preserve">and </w:t>
      </w:r>
      <w:r w:rsidR="00862C42">
        <w:rPr>
          <w:rFonts w:asciiTheme="minorHAnsi" w:hAnsiTheme="minorHAnsi" w:cstheme="minorHAnsi"/>
          <w:color w:val="000000"/>
        </w:rPr>
        <w:t xml:space="preserve">exception handling. </w:t>
      </w:r>
    </w:p>
    <w:p w14:paraId="047C527B" w14:textId="77777777" w:rsidR="008767C6" w:rsidRDefault="008767C6" w:rsidP="008767C6">
      <w:pPr>
        <w:pStyle w:val="section"/>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14:paraId="3074EF15" w14:textId="77777777" w:rsidR="008767C6" w:rsidRPr="0088517B"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Upon successful completion of this workshop, you will have demonstrated the abilities to</w:t>
      </w:r>
    </w:p>
    <w:p w14:paraId="091E359D" w14:textId="687B149B" w:rsidR="00BE0A40" w:rsidRDefault="00BE0A40"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design and code a </w:t>
      </w:r>
      <w:proofErr w:type="spellStart"/>
      <w:r>
        <w:rPr>
          <w:rFonts w:cstheme="minorHAnsi"/>
          <w:color w:val="000000"/>
          <w:sz w:val="24"/>
          <w:szCs w:val="24"/>
        </w:rPr>
        <w:t>templated</w:t>
      </w:r>
      <w:proofErr w:type="spellEnd"/>
      <w:r>
        <w:rPr>
          <w:rFonts w:cstheme="minorHAnsi"/>
          <w:color w:val="000000"/>
          <w:sz w:val="24"/>
          <w:szCs w:val="24"/>
        </w:rPr>
        <w:t xml:space="preserve"> class that allocates and </w:t>
      </w:r>
      <w:proofErr w:type="spellStart"/>
      <w:r>
        <w:rPr>
          <w:rFonts w:cstheme="minorHAnsi"/>
          <w:color w:val="000000"/>
          <w:sz w:val="24"/>
          <w:szCs w:val="24"/>
        </w:rPr>
        <w:t>deallocates</w:t>
      </w:r>
      <w:proofErr w:type="spellEnd"/>
      <w:r>
        <w:rPr>
          <w:rFonts w:cstheme="minorHAnsi"/>
          <w:color w:val="000000"/>
          <w:sz w:val="24"/>
          <w:szCs w:val="24"/>
        </w:rPr>
        <w:t xml:space="preserve"> dynamic memory</w:t>
      </w:r>
    </w:p>
    <w:p w14:paraId="07FCE6CC" w14:textId="77777777" w:rsidR="00862C42" w:rsidRDefault="008767C6" w:rsidP="008767C6">
      <w:pPr>
        <w:numPr>
          <w:ilvl w:val="0"/>
          <w:numId w:val="12"/>
        </w:numPr>
        <w:spacing w:before="100" w:beforeAutospacing="1" w:after="100" w:afterAutospacing="1" w:line="240" w:lineRule="auto"/>
        <w:rPr>
          <w:rFonts w:cstheme="minorHAnsi"/>
          <w:color w:val="000000"/>
          <w:sz w:val="24"/>
          <w:szCs w:val="24"/>
        </w:rPr>
      </w:pPr>
      <w:r w:rsidRPr="0088517B">
        <w:rPr>
          <w:rFonts w:cstheme="minorHAnsi"/>
          <w:color w:val="000000"/>
          <w:sz w:val="24"/>
          <w:szCs w:val="24"/>
        </w:rPr>
        <w:t xml:space="preserve">design and code </w:t>
      </w:r>
      <w:r w:rsidR="00862C42">
        <w:rPr>
          <w:rFonts w:cstheme="minorHAnsi"/>
          <w:color w:val="000000"/>
          <w:sz w:val="24"/>
          <w:szCs w:val="24"/>
        </w:rPr>
        <w:t>a function object</w:t>
      </w:r>
    </w:p>
    <w:p w14:paraId="24FAEB4B" w14:textId="2E6FF6E0" w:rsidR="00862C42" w:rsidRDefault="00BE0A40"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design and </w:t>
      </w:r>
      <w:r w:rsidR="00862C42">
        <w:rPr>
          <w:rFonts w:cstheme="minorHAnsi"/>
          <w:color w:val="000000"/>
          <w:sz w:val="24"/>
          <w:szCs w:val="24"/>
        </w:rPr>
        <w:t>code a lambda expression</w:t>
      </w:r>
    </w:p>
    <w:p w14:paraId="6EBD028B" w14:textId="77777777" w:rsidR="00BE0A40" w:rsidRDefault="00862C42"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code a member function that receives the address of another function</w:t>
      </w:r>
      <w:r w:rsidR="006E2235">
        <w:rPr>
          <w:rFonts w:cstheme="minorHAnsi"/>
          <w:color w:val="000000"/>
          <w:sz w:val="24"/>
          <w:szCs w:val="24"/>
        </w:rPr>
        <w:t xml:space="preserve"> </w:t>
      </w:r>
      <w:r>
        <w:rPr>
          <w:rFonts w:cstheme="minorHAnsi"/>
          <w:color w:val="000000"/>
          <w:sz w:val="24"/>
          <w:szCs w:val="24"/>
        </w:rPr>
        <w:t>to execute</w:t>
      </w:r>
      <w:r w:rsidR="00BE0A40" w:rsidRPr="00BE0A40">
        <w:rPr>
          <w:rFonts w:cstheme="minorHAnsi"/>
          <w:color w:val="000000"/>
          <w:sz w:val="24"/>
          <w:szCs w:val="24"/>
        </w:rPr>
        <w:t xml:space="preserve"> </w:t>
      </w:r>
    </w:p>
    <w:p w14:paraId="2DB6AEFE" w14:textId="1896DD85" w:rsidR="00BE0A40" w:rsidRDefault="00BE0A40"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throw exceptions of different types</w:t>
      </w:r>
    </w:p>
    <w:p w14:paraId="3361184F" w14:textId="3E7486AE" w:rsidR="008767C6" w:rsidRDefault="00BE0A40"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distinguish exception types</w:t>
      </w:r>
    </w:p>
    <w:p w14:paraId="175F87A5" w14:textId="77777777" w:rsidR="00BE0A40" w:rsidRPr="00BE0A40" w:rsidRDefault="00BE0A40" w:rsidP="00BE0A40">
      <w:pPr>
        <w:spacing w:before="100" w:beforeAutospacing="1" w:after="100" w:afterAutospacing="1" w:line="240" w:lineRule="auto"/>
        <w:ind w:left="720"/>
        <w:rPr>
          <w:rFonts w:cstheme="minorHAnsi"/>
          <w:color w:val="000000"/>
          <w:sz w:val="24"/>
          <w:szCs w:val="24"/>
        </w:rPr>
      </w:pPr>
    </w:p>
    <w:p w14:paraId="2EEE6A90" w14:textId="77777777" w:rsidR="0088517B" w:rsidRPr="00BB779A" w:rsidRDefault="0088517B" w:rsidP="0088517B">
      <w:pPr>
        <w:pStyle w:val="Heading1"/>
        <w:spacing w:before="100" w:beforeAutospacing="1" w:after="100" w:afterAutospacing="1"/>
        <w:rPr>
          <w:b w:val="0"/>
          <w:bCs w:val="0"/>
          <w:smallCaps/>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14:paraId="0B7AF2B4" w14:textId="77777777" w:rsidR="0088517B" w:rsidRPr="004E5E68" w:rsidRDefault="0088517B" w:rsidP="0088517B">
      <w:pPr>
        <w:rPr>
          <w:rFonts w:eastAsia="Times New Roman"/>
          <w:sz w:val="24"/>
          <w:szCs w:val="24"/>
        </w:rPr>
      </w:pPr>
      <w:r w:rsidRPr="004E5E68">
        <w:rPr>
          <w:sz w:val="24"/>
          <w:szCs w:val="24"/>
        </w:rPr>
        <w:t xml:space="preserve">The </w:t>
      </w:r>
      <w:r w:rsidRPr="004E5E68">
        <w:rPr>
          <w:i/>
          <w:sz w:val="24"/>
          <w:szCs w:val="24"/>
        </w:rPr>
        <w:t>in-lab</w:t>
      </w:r>
      <w:r w:rsidRPr="004E5E68">
        <w:rPr>
          <w:sz w:val="24"/>
          <w:szCs w:val="24"/>
        </w:rPr>
        <w:t xml:space="preserve"> section is to be completed during your assigned lab section.  It is to be completed and submitted by the end of the workshop period.  If you attend the lab period and cannot complete the </w:t>
      </w:r>
      <w:r w:rsidRPr="004E5E68">
        <w:rPr>
          <w:i/>
          <w:sz w:val="24"/>
          <w:szCs w:val="24"/>
        </w:rPr>
        <w:t>in-lab</w:t>
      </w:r>
      <w:r w:rsidRPr="004E5E68">
        <w:rPr>
          <w:sz w:val="24"/>
          <w:szCs w:val="24"/>
        </w:rPr>
        <w:t xml:space="preserve"> portion of the workshop during that period, ask your instructor for permission to complete the </w:t>
      </w:r>
      <w:r w:rsidRPr="004E5E68">
        <w:rPr>
          <w:i/>
          <w:sz w:val="24"/>
          <w:szCs w:val="24"/>
        </w:rPr>
        <w:t>in-lab</w:t>
      </w:r>
      <w:r w:rsidRPr="004E5E68">
        <w:rPr>
          <w:sz w:val="24"/>
          <w:szCs w:val="24"/>
        </w:rPr>
        <w:t xml:space="preserve"> portion after the period.  If you do not attend the workshop</w:t>
      </w:r>
      <w:r w:rsidRPr="004E5E68">
        <w:rPr>
          <w:rFonts w:eastAsia="Times New Roman"/>
          <w:sz w:val="24"/>
          <w:szCs w:val="24"/>
        </w:rPr>
        <w:t xml:space="preserve">, you can submit the </w:t>
      </w:r>
      <w:r w:rsidRPr="004E5E68">
        <w:rPr>
          <w:rFonts w:eastAsia="Times New Roman"/>
          <w:i/>
          <w:sz w:val="24"/>
          <w:szCs w:val="24"/>
        </w:rPr>
        <w:t>in-lab</w:t>
      </w:r>
      <w:r w:rsidRPr="004E5E68">
        <w:rPr>
          <w:rFonts w:eastAsia="Times New Roman"/>
          <w:sz w:val="24"/>
          <w:szCs w:val="24"/>
        </w:rPr>
        <w:t xml:space="preserve"> section along with your </w:t>
      </w:r>
      <w:r w:rsidRPr="004E5E68">
        <w:rPr>
          <w:rFonts w:eastAsia="Times New Roman"/>
          <w:i/>
          <w:sz w:val="24"/>
          <w:szCs w:val="24"/>
        </w:rPr>
        <w:t>at-home</w:t>
      </w:r>
      <w:r w:rsidRPr="004E5E68">
        <w:rPr>
          <w:rFonts w:eastAsia="Times New Roman"/>
          <w:sz w:val="24"/>
          <w:szCs w:val="24"/>
        </w:rPr>
        <w:t xml:space="preserve"> section (see penalties below).  The </w:t>
      </w:r>
      <w:r w:rsidRPr="004E5E68">
        <w:rPr>
          <w:rFonts w:eastAsia="Times New Roman"/>
          <w:i/>
          <w:sz w:val="24"/>
          <w:szCs w:val="24"/>
        </w:rPr>
        <w:t>at-home</w:t>
      </w:r>
      <w:r w:rsidRPr="004E5E68">
        <w:rPr>
          <w:rFonts w:eastAsia="Times New Roman"/>
          <w:sz w:val="24"/>
          <w:szCs w:val="24"/>
        </w:rPr>
        <w:t xml:space="preserve"> portion of the lab is due on the day that is four days after your scheduled in-lab workshop (23:59:59) (even if that day is a holiday).</w:t>
      </w:r>
    </w:p>
    <w:p w14:paraId="06BD9572" w14:textId="77777777" w:rsidR="0088517B" w:rsidRPr="004E5E68" w:rsidRDefault="0088517B" w:rsidP="0088517B">
      <w:pPr>
        <w:rPr>
          <w:sz w:val="24"/>
          <w:szCs w:val="24"/>
        </w:rPr>
      </w:pPr>
      <w:r w:rsidRPr="004E5E68">
        <w:rPr>
          <w:sz w:val="24"/>
          <w:szCs w:val="24"/>
        </w:rPr>
        <w:t>All your work (all the files you create or modify) must contain your name, Seneca email and student number.</w:t>
      </w:r>
    </w:p>
    <w:p w14:paraId="321AF6C7" w14:textId="77777777" w:rsidR="0088517B" w:rsidRPr="004E5E68" w:rsidRDefault="0088517B" w:rsidP="0088517B">
      <w:pPr>
        <w:rPr>
          <w:sz w:val="24"/>
          <w:szCs w:val="24"/>
        </w:rPr>
      </w:pPr>
      <w:r w:rsidRPr="004E5E68">
        <w:rPr>
          <w:sz w:val="24"/>
          <w:szCs w:val="24"/>
        </w:rPr>
        <w:t>You are responsible to back up your work regularly.</w:t>
      </w:r>
    </w:p>
    <w:p w14:paraId="4F7A0B41" w14:textId="77777777" w:rsidR="0088517B" w:rsidRPr="00900FFB" w:rsidRDefault="0088517B" w:rsidP="0088517B">
      <w:pPr>
        <w:pStyle w:val="Heading2"/>
        <w:rPr>
          <w:rFonts w:ascii="Arial" w:hAnsi="Arial"/>
          <w:b w:val="0"/>
          <w:bCs w:val="0"/>
          <w:smallCaps/>
          <w:sz w:val="27"/>
          <w:szCs w:val="27"/>
        </w:rPr>
      </w:pPr>
      <w:r w:rsidRPr="00900FFB">
        <w:rPr>
          <w:rFonts w:ascii="Arial" w:hAnsi="Arial"/>
          <w:color w:val="4599B1"/>
          <w:sz w:val="27"/>
          <w:szCs w:val="27"/>
        </w:rPr>
        <w:t>Late Submission Penalties:</w:t>
      </w:r>
    </w:p>
    <w:p w14:paraId="180EAA16" w14:textId="77777777" w:rsidR="0088517B" w:rsidRPr="004E5E68" w:rsidRDefault="0088517B" w:rsidP="0088517B">
      <w:pPr>
        <w:pStyle w:val="ListParagraph"/>
        <w:numPr>
          <w:ilvl w:val="0"/>
          <w:numId w:val="21"/>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i/>
          <w:color w:val="000000"/>
          <w:szCs w:val="28"/>
        </w:rPr>
        <w:t>In-lab</w:t>
      </w:r>
      <w:r w:rsidRPr="004E5E68">
        <w:rPr>
          <w:rFonts w:eastAsia="Times New Roman" w:cs="Arial"/>
          <w:bCs/>
          <w:color w:val="000000"/>
          <w:szCs w:val="28"/>
        </w:rPr>
        <w:t xml:space="preserve"> portion submitted late, with </w:t>
      </w:r>
      <w:r w:rsidRPr="004E5E68">
        <w:rPr>
          <w:rFonts w:eastAsia="Times New Roman" w:cs="Arial"/>
          <w:bCs/>
          <w:i/>
          <w:color w:val="000000"/>
          <w:szCs w:val="28"/>
        </w:rPr>
        <w:t>at-home</w:t>
      </w:r>
      <w:r w:rsidRPr="004E5E68">
        <w:rPr>
          <w:rFonts w:eastAsia="Times New Roman" w:cs="Arial"/>
          <w:bCs/>
          <w:color w:val="000000"/>
          <w:szCs w:val="28"/>
        </w:rPr>
        <w:t xml:space="preserve"> portion: </w:t>
      </w:r>
      <w:r w:rsidRPr="004E5E68">
        <w:rPr>
          <w:rFonts w:eastAsia="Times New Roman" w:cs="Arial"/>
          <w:b/>
          <w:bCs/>
          <w:color w:val="FF0000"/>
          <w:szCs w:val="28"/>
        </w:rPr>
        <w:t>0</w:t>
      </w:r>
      <w:r w:rsidRPr="004E5E68">
        <w:rPr>
          <w:rFonts w:eastAsia="Times New Roman" w:cs="Arial"/>
          <w:bCs/>
          <w:color w:val="000000"/>
          <w:szCs w:val="28"/>
        </w:rPr>
        <w:t xml:space="preserve"> for </w:t>
      </w:r>
      <w:r w:rsidRPr="004E5E68">
        <w:rPr>
          <w:rFonts w:eastAsia="Times New Roman" w:cs="Arial"/>
          <w:bCs/>
          <w:i/>
          <w:color w:val="000000"/>
          <w:szCs w:val="28"/>
        </w:rPr>
        <w:t>in-lab</w:t>
      </w:r>
      <w:r w:rsidRPr="004E5E68">
        <w:rPr>
          <w:rFonts w:eastAsia="Times New Roman" w:cs="Arial"/>
          <w:bCs/>
          <w:color w:val="000000"/>
          <w:szCs w:val="28"/>
        </w:rPr>
        <w:t>. Maximum of 7/10 for the entire workshop.</w:t>
      </w:r>
    </w:p>
    <w:p w14:paraId="059FCFEF" w14:textId="77777777" w:rsidR="0088517B" w:rsidRPr="004B009B" w:rsidRDefault="0088517B" w:rsidP="0088517B">
      <w:pPr>
        <w:pStyle w:val="ListParagraph"/>
        <w:numPr>
          <w:ilvl w:val="0"/>
          <w:numId w:val="21"/>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color w:val="000000"/>
          <w:szCs w:val="28"/>
        </w:rPr>
        <w:t xml:space="preserve">If any of </w:t>
      </w:r>
      <w:r w:rsidRPr="004E5E68">
        <w:rPr>
          <w:rFonts w:eastAsia="Times New Roman" w:cs="Arial"/>
          <w:bCs/>
          <w:i/>
          <w:color w:val="000000"/>
          <w:szCs w:val="28"/>
        </w:rPr>
        <w:t>in-lab</w:t>
      </w:r>
      <w:r w:rsidRPr="004E5E68">
        <w:rPr>
          <w:rFonts w:eastAsia="Times New Roman" w:cs="Arial"/>
          <w:bCs/>
          <w:color w:val="000000"/>
          <w:szCs w:val="28"/>
        </w:rPr>
        <w:t xml:space="preserve">, </w:t>
      </w:r>
      <w:r w:rsidRPr="004E5E68">
        <w:rPr>
          <w:rFonts w:eastAsia="Times New Roman" w:cs="Arial"/>
          <w:bCs/>
          <w:i/>
          <w:color w:val="000000"/>
          <w:szCs w:val="28"/>
        </w:rPr>
        <w:t>at-home</w:t>
      </w:r>
      <w:r w:rsidRPr="004E5E68">
        <w:rPr>
          <w:rFonts w:eastAsia="Times New Roman" w:cs="Arial"/>
          <w:bCs/>
          <w:color w:val="000000"/>
          <w:szCs w:val="28"/>
        </w:rPr>
        <w:t xml:space="preserve"> or </w:t>
      </w:r>
      <w:r w:rsidRPr="004E5E68">
        <w:rPr>
          <w:rFonts w:eastAsia="Times New Roman" w:cs="Arial"/>
          <w:bCs/>
          <w:i/>
          <w:color w:val="000000"/>
          <w:szCs w:val="28"/>
        </w:rPr>
        <w:t>reflection</w:t>
      </w:r>
      <w:r w:rsidRPr="004E5E68">
        <w:rPr>
          <w:rFonts w:eastAsia="Times New Roman" w:cs="Arial"/>
          <w:bCs/>
          <w:color w:val="000000"/>
          <w:szCs w:val="28"/>
        </w:rPr>
        <w:t xml:space="preserve"> portions is missing, the mark for the workshop will be </w:t>
      </w:r>
      <w:r w:rsidRPr="004E5E68">
        <w:rPr>
          <w:rFonts w:eastAsia="Times New Roman" w:cs="Arial"/>
          <w:b/>
          <w:bCs/>
          <w:color w:val="FF0000"/>
          <w:szCs w:val="28"/>
        </w:rPr>
        <w:t>0</w:t>
      </w:r>
      <w:r w:rsidRPr="004E5E68">
        <w:rPr>
          <w:rFonts w:eastAsia="Times New Roman" w:cs="Arial"/>
          <w:bCs/>
          <w:color w:val="000000"/>
          <w:szCs w:val="28"/>
        </w:rPr>
        <w:t>/10.</w:t>
      </w:r>
    </w:p>
    <w:p w14:paraId="5EF8B14E" w14:textId="77777777" w:rsidR="0088517B" w:rsidRDefault="0088517B" w:rsidP="0088517B">
      <w:pPr>
        <w:rPr>
          <w:rFonts w:ascii="Arial" w:hAnsi="Arial" w:cs="Arial"/>
          <w:b/>
          <w:bCs/>
          <w:caps/>
          <w:color w:val="4599B1"/>
          <w:sz w:val="27"/>
          <w:szCs w:val="27"/>
        </w:rPr>
      </w:pPr>
      <w:r>
        <w:rPr>
          <w:rFonts w:ascii="Arial" w:hAnsi="Arial" w:cs="Arial"/>
          <w:b/>
          <w:bCs/>
          <w:caps/>
          <w:color w:val="4599B1"/>
          <w:sz w:val="27"/>
          <w:szCs w:val="27"/>
        </w:rPr>
        <w:br w:type="page"/>
      </w:r>
    </w:p>
    <w:p w14:paraId="05B6E0FF" w14:textId="77777777" w:rsidR="0088517B" w:rsidRDefault="0088517B" w:rsidP="0088517B">
      <w:pPr>
        <w:spacing w:after="0"/>
        <w:rPr>
          <w:rFonts w:ascii="Arial" w:hAnsi="Arial" w:cs="Arial"/>
          <w:b/>
          <w:bCs/>
          <w:caps/>
          <w:color w:val="4599B1"/>
          <w:sz w:val="27"/>
          <w:szCs w:val="27"/>
        </w:rPr>
      </w:pPr>
      <w:r>
        <w:rPr>
          <w:rFonts w:ascii="Arial" w:hAnsi="Arial" w:cs="Arial"/>
          <w:b/>
          <w:bCs/>
          <w:caps/>
          <w:color w:val="4599B1"/>
          <w:sz w:val="27"/>
          <w:szCs w:val="27"/>
        </w:rPr>
        <w:lastRenderedPageBreak/>
        <w:t>SPECIFICATIONS – IN LAB</w:t>
      </w:r>
    </w:p>
    <w:p w14:paraId="53E23A14" w14:textId="31462E1F" w:rsidR="0088517B" w:rsidRPr="004E5E68" w:rsidRDefault="0088517B" w:rsidP="0088517B">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Th</w:t>
      </w:r>
      <w:r w:rsidR="006E2235">
        <w:rPr>
          <w:rFonts w:eastAsia="Times New Roman" w:cstheme="minorHAnsi"/>
          <w:color w:val="000000"/>
          <w:sz w:val="24"/>
          <w:szCs w:val="24"/>
        </w:rPr>
        <w:t>e</w:t>
      </w:r>
      <w:r w:rsidR="00BE0A40">
        <w:rPr>
          <w:rFonts w:eastAsia="Times New Roman" w:cstheme="minorHAnsi"/>
          <w:color w:val="000000"/>
          <w:sz w:val="24"/>
          <w:szCs w:val="24"/>
        </w:rPr>
        <w:t xml:space="preserve"> solution to the</w:t>
      </w:r>
      <w:r w:rsidR="006E2235">
        <w:rPr>
          <w:rFonts w:eastAsia="Times New Roman" w:cstheme="minorHAnsi"/>
          <w:color w:val="000000"/>
          <w:sz w:val="24"/>
          <w:szCs w:val="24"/>
        </w:rPr>
        <w:t xml:space="preserve"> in-lab part of th</w:t>
      </w:r>
      <w:r w:rsidRPr="004E5E68">
        <w:rPr>
          <w:rFonts w:eastAsia="Times New Roman" w:cstheme="minorHAnsi"/>
          <w:color w:val="000000"/>
          <w:sz w:val="24"/>
          <w:szCs w:val="24"/>
        </w:rPr>
        <w:t xml:space="preserve">is workshop consists of </w:t>
      </w:r>
      <w:r w:rsidR="00BE0A40">
        <w:rPr>
          <w:rFonts w:eastAsia="Times New Roman" w:cstheme="minorHAnsi"/>
          <w:color w:val="000000"/>
          <w:sz w:val="24"/>
          <w:szCs w:val="24"/>
        </w:rPr>
        <w:t>four</w:t>
      </w:r>
      <w:r w:rsidRPr="004E5E68">
        <w:rPr>
          <w:rFonts w:eastAsia="Times New Roman" w:cstheme="minorHAnsi"/>
          <w:color w:val="000000"/>
          <w:sz w:val="24"/>
          <w:szCs w:val="24"/>
        </w:rPr>
        <w:t xml:space="preserve"> modules:</w:t>
      </w:r>
    </w:p>
    <w:p w14:paraId="28DAE7E2" w14:textId="44F4D242" w:rsidR="0088517B" w:rsidRPr="004E5E68" w:rsidRDefault="00862C42"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w5</w:t>
      </w:r>
      <w:r w:rsidR="0088517B">
        <w:rPr>
          <w:rFonts w:eastAsia="Times New Roman" w:cstheme="minorHAnsi"/>
          <w:b/>
          <w:bCs/>
          <w:color w:val="000080"/>
          <w:sz w:val="24"/>
          <w:szCs w:val="24"/>
        </w:rPr>
        <w:t xml:space="preserve"> </w:t>
      </w:r>
      <w:r w:rsidR="0088517B">
        <w:rPr>
          <w:rFonts w:eastAsia="Times New Roman" w:cstheme="minorHAnsi"/>
          <w:color w:val="000000"/>
          <w:sz w:val="24"/>
          <w:szCs w:val="24"/>
        </w:rPr>
        <w:t>(</w:t>
      </w:r>
      <w:r w:rsidR="009E53B9">
        <w:rPr>
          <w:rFonts w:eastAsia="Times New Roman" w:cstheme="minorHAnsi"/>
          <w:color w:val="000000"/>
          <w:sz w:val="24"/>
          <w:szCs w:val="24"/>
        </w:rPr>
        <w:t>supplied</w:t>
      </w:r>
      <w:r w:rsidR="0088517B">
        <w:rPr>
          <w:rFonts w:eastAsia="Times New Roman" w:cstheme="minorHAnsi"/>
          <w:color w:val="000000"/>
          <w:sz w:val="24"/>
          <w:szCs w:val="24"/>
        </w:rPr>
        <w:t>)</w:t>
      </w:r>
    </w:p>
    <w:p w14:paraId="70FEA20A" w14:textId="756A81DB" w:rsidR="0088517B" w:rsidRPr="00862C42" w:rsidRDefault="00862C42" w:rsidP="0088517B">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KVList</w:t>
      </w:r>
      <w:proofErr w:type="spellEnd"/>
    </w:p>
    <w:p w14:paraId="1204A15A" w14:textId="5070D82C" w:rsidR="00862C42" w:rsidRPr="00862C42" w:rsidRDefault="00862C42" w:rsidP="0088517B">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KVPair</w:t>
      </w:r>
      <w:proofErr w:type="spellEnd"/>
    </w:p>
    <w:p w14:paraId="1421E781" w14:textId="7F490A9D" w:rsidR="00862C42" w:rsidRPr="00920653" w:rsidRDefault="00862C42"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Taxable</w:t>
      </w:r>
    </w:p>
    <w:p w14:paraId="739B4AC6"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proofErr w:type="spellStart"/>
      <w:r>
        <w:rPr>
          <w:rFonts w:eastAsia="Times New Roman" w:cstheme="minorHAnsi"/>
          <w:b/>
          <w:bCs/>
          <w:color w:val="000080"/>
          <w:sz w:val="24"/>
          <w:szCs w:val="24"/>
        </w:rPr>
        <w:t>sict</w:t>
      </w:r>
      <w:proofErr w:type="spellEnd"/>
      <w:r>
        <w:rPr>
          <w:rFonts w:eastAsia="Times New Roman" w:cstheme="minorHAnsi"/>
          <w:b/>
          <w:bCs/>
          <w:color w:val="000080"/>
          <w:sz w:val="24"/>
          <w:szCs w:val="24"/>
        </w:rPr>
        <w:t xml:space="preserve">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14:paraId="54EE3083" w14:textId="41DE8560"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 xml:space="preserve">Command </w:t>
      </w:r>
      <w:proofErr w:type="gramStart"/>
      <w:r w:rsidRPr="00862C42">
        <w:rPr>
          <w:rFonts w:ascii="Consolas" w:hAnsi="Consolas" w:cs="Consolas"/>
          <w:b/>
          <w:color w:val="1F497D" w:themeColor="text2"/>
          <w:sz w:val="19"/>
          <w:szCs w:val="19"/>
        </w:rPr>
        <w:t>Line :</w:t>
      </w:r>
      <w:proofErr w:type="gramEnd"/>
      <w:r w:rsidRPr="00862C42">
        <w:rPr>
          <w:rFonts w:ascii="Consolas" w:hAnsi="Consolas" w:cs="Consolas"/>
          <w:b/>
          <w:color w:val="1F497D" w:themeColor="text2"/>
          <w:sz w:val="19"/>
          <w:szCs w:val="19"/>
        </w:rPr>
        <w:t xml:space="preserve"> C:\Users\</w:t>
      </w:r>
      <w:r>
        <w:rPr>
          <w:rFonts w:ascii="Consolas" w:hAnsi="Consolas" w:cs="Consolas"/>
          <w:b/>
          <w:color w:val="1F497D" w:themeColor="text2"/>
          <w:sz w:val="19"/>
          <w:szCs w:val="19"/>
        </w:rPr>
        <w:t>...</w:t>
      </w:r>
      <w:r w:rsidRPr="00862C42">
        <w:rPr>
          <w:rFonts w:ascii="Consolas" w:hAnsi="Consolas" w:cs="Consolas"/>
          <w:b/>
          <w:color w:val="1F497D" w:themeColor="text2"/>
          <w:sz w:val="19"/>
          <w:szCs w:val="19"/>
        </w:rPr>
        <w:t xml:space="preserve">\Debug\in_lab.exe </w:t>
      </w:r>
      <w:r w:rsidRPr="00862C42">
        <w:rPr>
          <w:rFonts w:ascii="Consolas" w:hAnsi="Consolas" w:cs="Consolas"/>
          <w:b/>
          <w:color w:val="FF0000"/>
          <w:sz w:val="19"/>
          <w:szCs w:val="19"/>
        </w:rPr>
        <w:t>PriceList.txt</w:t>
      </w:r>
    </w:p>
    <w:p w14:paraId="50C7EC67" w14:textId="77777777"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p>
    <w:p w14:paraId="20C50AF4" w14:textId="77777777"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Price List with G+S Taxes Included</w:t>
      </w:r>
    </w:p>
    <w:p w14:paraId="4241FCD2" w14:textId="77777777"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w:t>
      </w:r>
    </w:p>
    <w:p w14:paraId="788CD762" w14:textId="77777777"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 xml:space="preserve">Description:      Price </w:t>
      </w:r>
      <w:proofErr w:type="spellStart"/>
      <w:r w:rsidRPr="00862C42">
        <w:rPr>
          <w:rFonts w:ascii="Consolas" w:hAnsi="Consolas" w:cs="Consolas"/>
          <w:b/>
          <w:color w:val="1F497D" w:themeColor="text2"/>
          <w:sz w:val="19"/>
          <w:szCs w:val="19"/>
        </w:rPr>
        <w:t>Price+Tax</w:t>
      </w:r>
      <w:proofErr w:type="spellEnd"/>
    </w:p>
    <w:p w14:paraId="4E2FB54D" w14:textId="77777777"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Soap       :       1.29      1.46</w:t>
      </w:r>
    </w:p>
    <w:p w14:paraId="174B17A1" w14:textId="77777777"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862C42">
        <w:rPr>
          <w:rFonts w:ascii="Consolas" w:hAnsi="Consolas" w:cs="Consolas"/>
          <w:b/>
          <w:color w:val="1F497D" w:themeColor="text2"/>
          <w:sz w:val="19"/>
          <w:szCs w:val="19"/>
        </w:rPr>
        <w:t>Detergent  :</w:t>
      </w:r>
      <w:proofErr w:type="gramEnd"/>
      <w:r w:rsidRPr="00862C42">
        <w:rPr>
          <w:rFonts w:ascii="Consolas" w:hAnsi="Consolas" w:cs="Consolas"/>
          <w:b/>
          <w:color w:val="1F497D" w:themeColor="text2"/>
          <w:sz w:val="19"/>
          <w:szCs w:val="19"/>
        </w:rPr>
        <w:t xml:space="preserve">       3.49      3.94</w:t>
      </w:r>
    </w:p>
    <w:p w14:paraId="36D627FF" w14:textId="77777777"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Lysol      :       3.59      4.06</w:t>
      </w:r>
    </w:p>
    <w:p w14:paraId="6B87AFB0" w14:textId="50C9376E" w:rsidR="0088517B" w:rsidRPr="00A5374A"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Kleenex    :       0.50      0.56</w:t>
      </w:r>
    </w:p>
    <w:p w14:paraId="23ADE77E" w14:textId="10AF8001" w:rsidR="0088517B" w:rsidRDefault="0088517B" w:rsidP="00862C42">
      <w:pPr>
        <w:autoSpaceDE w:val="0"/>
        <w:autoSpaceDN w:val="0"/>
        <w:adjustRightInd w:val="0"/>
        <w:spacing w:after="0" w:line="240" w:lineRule="auto"/>
        <w:rPr>
          <w:rFonts w:ascii="Consolas" w:hAnsi="Consolas" w:cs="Consolas"/>
          <w:b/>
          <w:color w:val="1F497D" w:themeColor="text2"/>
          <w:sz w:val="19"/>
          <w:szCs w:val="19"/>
        </w:rPr>
      </w:pPr>
    </w:p>
    <w:p w14:paraId="619694A1" w14:textId="6C6430C1" w:rsidR="0088517B" w:rsidRDefault="0088517B" w:rsidP="00DE097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input for testing your solution is stored in a user-prepared file. The name of the file is specified on the command line as shown in red above. The file is supplied with this workshop.</w:t>
      </w:r>
      <w:r w:rsidR="002D7DE2">
        <w:rPr>
          <w:rFonts w:eastAsia="Times New Roman" w:cstheme="minorHAnsi"/>
          <w:color w:val="000000"/>
          <w:sz w:val="24"/>
          <w:szCs w:val="24"/>
        </w:rPr>
        <w:t xml:space="preserve"> The contents of this file are</w:t>
      </w:r>
    </w:p>
    <w:p w14:paraId="085E92BE" w14:textId="77777777" w:rsidR="00985F10" w:rsidRPr="00985F10" w:rsidRDefault="00985F10" w:rsidP="00985F10">
      <w:pPr>
        <w:autoSpaceDE w:val="0"/>
        <w:autoSpaceDN w:val="0"/>
        <w:adjustRightInd w:val="0"/>
        <w:spacing w:after="0" w:line="240" w:lineRule="auto"/>
        <w:ind w:left="720"/>
        <w:rPr>
          <w:rFonts w:ascii="Consolas" w:hAnsi="Consolas" w:cs="Consolas"/>
          <w:b/>
          <w:color w:val="FF0000"/>
          <w:sz w:val="19"/>
          <w:szCs w:val="19"/>
        </w:rPr>
      </w:pPr>
      <w:r w:rsidRPr="00985F10">
        <w:rPr>
          <w:rFonts w:ascii="Consolas" w:hAnsi="Consolas" w:cs="Consolas"/>
          <w:b/>
          <w:color w:val="FF0000"/>
          <w:sz w:val="19"/>
          <w:szCs w:val="19"/>
        </w:rPr>
        <w:t>Soap 1.29</w:t>
      </w:r>
    </w:p>
    <w:p w14:paraId="2F304543" w14:textId="77777777" w:rsidR="00985F10" w:rsidRPr="00985F10" w:rsidRDefault="00985F10" w:rsidP="00985F10">
      <w:pPr>
        <w:autoSpaceDE w:val="0"/>
        <w:autoSpaceDN w:val="0"/>
        <w:adjustRightInd w:val="0"/>
        <w:spacing w:after="0" w:line="240" w:lineRule="auto"/>
        <w:ind w:left="720"/>
        <w:rPr>
          <w:rFonts w:ascii="Consolas" w:hAnsi="Consolas" w:cs="Consolas"/>
          <w:b/>
          <w:color w:val="FF0000"/>
          <w:sz w:val="19"/>
          <w:szCs w:val="19"/>
        </w:rPr>
      </w:pPr>
      <w:r w:rsidRPr="00985F10">
        <w:rPr>
          <w:rFonts w:ascii="Consolas" w:hAnsi="Consolas" w:cs="Consolas"/>
          <w:b/>
          <w:color w:val="FF0000"/>
          <w:sz w:val="19"/>
          <w:szCs w:val="19"/>
        </w:rPr>
        <w:t>Detergent 3.49</w:t>
      </w:r>
    </w:p>
    <w:p w14:paraId="69DDE4B1" w14:textId="77777777" w:rsidR="00985F10" w:rsidRPr="00985F10" w:rsidRDefault="00985F10" w:rsidP="00985F10">
      <w:pPr>
        <w:autoSpaceDE w:val="0"/>
        <w:autoSpaceDN w:val="0"/>
        <w:adjustRightInd w:val="0"/>
        <w:spacing w:after="0" w:line="240" w:lineRule="auto"/>
        <w:ind w:left="720"/>
        <w:rPr>
          <w:rFonts w:ascii="Consolas" w:hAnsi="Consolas" w:cs="Consolas"/>
          <w:b/>
          <w:color w:val="FF0000"/>
          <w:sz w:val="19"/>
          <w:szCs w:val="19"/>
        </w:rPr>
      </w:pPr>
      <w:r w:rsidRPr="00985F10">
        <w:rPr>
          <w:rFonts w:ascii="Consolas" w:hAnsi="Consolas" w:cs="Consolas"/>
          <w:b/>
          <w:color w:val="FF0000"/>
          <w:sz w:val="19"/>
          <w:szCs w:val="19"/>
        </w:rPr>
        <w:t>Lysol 3.59</w:t>
      </w:r>
    </w:p>
    <w:p w14:paraId="6305B882" w14:textId="7EAC0CAE" w:rsidR="002D7DE2" w:rsidRPr="00985F10" w:rsidRDefault="00985F10" w:rsidP="00985F10">
      <w:pPr>
        <w:autoSpaceDE w:val="0"/>
        <w:autoSpaceDN w:val="0"/>
        <w:adjustRightInd w:val="0"/>
        <w:spacing w:after="0" w:line="240" w:lineRule="auto"/>
        <w:ind w:left="720"/>
        <w:rPr>
          <w:rFonts w:ascii="Consolas" w:hAnsi="Consolas" w:cs="Consolas"/>
          <w:b/>
          <w:color w:val="000000"/>
          <w:sz w:val="19"/>
          <w:szCs w:val="19"/>
        </w:rPr>
      </w:pPr>
      <w:r w:rsidRPr="00985F10">
        <w:rPr>
          <w:rFonts w:ascii="Consolas" w:hAnsi="Consolas" w:cs="Consolas"/>
          <w:b/>
          <w:color w:val="FF0000"/>
          <w:sz w:val="19"/>
          <w:szCs w:val="19"/>
        </w:rPr>
        <w:t>Kleenex 0.50</w:t>
      </w:r>
    </w:p>
    <w:p w14:paraId="6D842DBD" w14:textId="7B8CC93E" w:rsidR="00DE0971" w:rsidRDefault="00985F10" w:rsidP="00B92610">
      <w:pPr>
        <w:pStyle w:val="NormalWeb"/>
        <w:textAlignment w:val="baseline"/>
        <w:rPr>
          <w:rFonts w:asciiTheme="minorHAnsi" w:hAnsiTheme="minorHAnsi" w:cstheme="minorHAnsi"/>
          <w:color w:val="000000"/>
        </w:rPr>
      </w:pPr>
      <w:r>
        <w:rPr>
          <w:rFonts w:asciiTheme="minorHAnsi" w:hAnsiTheme="minorHAnsi" w:cstheme="minorHAnsi"/>
          <w:color w:val="000000"/>
        </w:rPr>
        <w:t>Each record in the file consists of key and value</w:t>
      </w:r>
      <w:r w:rsidR="00BE0A40">
        <w:rPr>
          <w:rFonts w:asciiTheme="minorHAnsi" w:hAnsiTheme="minorHAnsi" w:cstheme="minorHAnsi"/>
          <w:color w:val="000000"/>
        </w:rPr>
        <w:t xml:space="preserve"> fields</w:t>
      </w:r>
      <w:r>
        <w:rPr>
          <w:rFonts w:asciiTheme="minorHAnsi" w:hAnsiTheme="minorHAnsi" w:cstheme="minorHAnsi"/>
          <w:color w:val="000000"/>
        </w:rPr>
        <w:t>. For th</w:t>
      </w:r>
      <w:r w:rsidR="00BE0A40">
        <w:rPr>
          <w:rFonts w:asciiTheme="minorHAnsi" w:hAnsiTheme="minorHAnsi" w:cstheme="minorHAnsi"/>
          <w:color w:val="000000"/>
        </w:rPr>
        <w:t xml:space="preserve">e </w:t>
      </w:r>
      <w:r w:rsidR="00BE0A40" w:rsidRPr="00862C42">
        <w:rPr>
          <w:rFonts w:ascii="Consolas" w:hAnsi="Consolas" w:cs="Consolas"/>
          <w:b/>
          <w:color w:val="FF0000"/>
          <w:sz w:val="19"/>
          <w:szCs w:val="19"/>
        </w:rPr>
        <w:t>PriceList.txt</w:t>
      </w:r>
      <w:r>
        <w:rPr>
          <w:rFonts w:asciiTheme="minorHAnsi" w:hAnsiTheme="minorHAnsi" w:cstheme="minorHAnsi"/>
          <w:color w:val="000000"/>
        </w:rPr>
        <w:t xml:space="preserve"> file</w:t>
      </w:r>
      <w:r w:rsidR="00BE0A40">
        <w:rPr>
          <w:rFonts w:asciiTheme="minorHAnsi" w:hAnsiTheme="minorHAnsi" w:cstheme="minorHAnsi"/>
          <w:color w:val="000000"/>
        </w:rPr>
        <w:t>,</w:t>
      </w:r>
      <w:r>
        <w:rPr>
          <w:rFonts w:asciiTheme="minorHAnsi" w:hAnsiTheme="minorHAnsi" w:cstheme="minorHAnsi"/>
          <w:color w:val="000000"/>
        </w:rPr>
        <w:t xml:space="preserve"> the name of the product is the key and the price of the product is </w:t>
      </w:r>
      <w:r w:rsidR="00BE0A40">
        <w:rPr>
          <w:rFonts w:asciiTheme="minorHAnsi" w:hAnsiTheme="minorHAnsi" w:cstheme="minorHAnsi"/>
          <w:color w:val="000000"/>
        </w:rPr>
        <w:t>its</w:t>
      </w:r>
      <w:r>
        <w:rPr>
          <w:rFonts w:asciiTheme="minorHAnsi" w:hAnsiTheme="minorHAnsi" w:cstheme="minorHAnsi"/>
          <w:color w:val="000000"/>
        </w:rPr>
        <w:t xml:space="preserve"> value.</w:t>
      </w:r>
    </w:p>
    <w:p w14:paraId="02DB95B0" w14:textId="77777777" w:rsidR="00B92610" w:rsidRPr="00B92610" w:rsidRDefault="00B92610" w:rsidP="00B92610">
      <w:pPr>
        <w:pStyle w:val="NormalWeb"/>
        <w:textAlignment w:val="baseline"/>
        <w:rPr>
          <w:rFonts w:asciiTheme="minorHAnsi" w:hAnsiTheme="minorHAnsi" w:cstheme="minorHAnsi"/>
          <w:color w:val="000000"/>
        </w:rPr>
      </w:pPr>
    </w:p>
    <w:p w14:paraId="3D0A3550" w14:textId="35880633" w:rsidR="0088517B" w:rsidRPr="008C5F7F" w:rsidRDefault="00985F10" w:rsidP="0088517B">
      <w:pPr>
        <w:spacing w:before="100" w:beforeAutospacing="1" w:after="100" w:afterAutospacing="1" w:line="240" w:lineRule="auto"/>
        <w:textAlignment w:val="baseline"/>
        <w:rPr>
          <w:rFonts w:ascii="Arial" w:eastAsia="Times New Roman" w:hAnsi="Arial" w:cs="Arial"/>
          <w:color w:val="4599B1"/>
          <w:sz w:val="27"/>
          <w:szCs w:val="27"/>
        </w:rPr>
      </w:pPr>
      <w:proofErr w:type="spellStart"/>
      <w:r>
        <w:rPr>
          <w:rFonts w:ascii="Arial" w:eastAsia="Times New Roman" w:hAnsi="Arial" w:cs="Arial"/>
          <w:color w:val="4599B1"/>
          <w:sz w:val="27"/>
          <w:szCs w:val="27"/>
        </w:rPr>
        <w:t>KVPair</w:t>
      </w:r>
      <w:proofErr w:type="spellEnd"/>
      <w:r w:rsidR="0088517B" w:rsidRPr="008C5F7F">
        <w:rPr>
          <w:rFonts w:ascii="Arial" w:eastAsia="Times New Roman" w:hAnsi="Arial" w:cs="Arial"/>
          <w:color w:val="4599B1"/>
          <w:sz w:val="27"/>
          <w:szCs w:val="27"/>
        </w:rPr>
        <w:t xml:space="preserve"> </w:t>
      </w:r>
      <w:r w:rsidR="0088517B">
        <w:rPr>
          <w:rFonts w:ascii="Arial" w:eastAsia="Times New Roman" w:hAnsi="Arial" w:cs="Arial"/>
          <w:color w:val="4599B1"/>
          <w:sz w:val="27"/>
          <w:szCs w:val="27"/>
        </w:rPr>
        <w:t>Module</w:t>
      </w:r>
    </w:p>
    <w:p w14:paraId="23ED03CB" w14:textId="28DEF352" w:rsidR="0088517B" w:rsidRPr="009F1287" w:rsidRDefault="0088517B" w:rsidP="0088517B">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 xml:space="preserve">Design and code a </w:t>
      </w:r>
      <w:proofErr w:type="spellStart"/>
      <w:r w:rsidR="00985F10">
        <w:rPr>
          <w:rFonts w:eastAsia="Times New Roman" w:cstheme="minorHAnsi"/>
          <w:color w:val="000000"/>
          <w:sz w:val="24"/>
          <w:szCs w:val="24"/>
        </w:rPr>
        <w:t>template</w:t>
      </w:r>
      <w:r w:rsidR="00E861C6">
        <w:rPr>
          <w:rFonts w:eastAsia="Times New Roman" w:cstheme="minorHAnsi"/>
          <w:color w:val="000000"/>
          <w:sz w:val="24"/>
          <w:szCs w:val="24"/>
        </w:rPr>
        <w:t>d</w:t>
      </w:r>
      <w:proofErr w:type="spellEnd"/>
      <w:r w:rsidR="00985F10">
        <w:rPr>
          <w:rFonts w:eastAsia="Times New Roman" w:cstheme="minorHAnsi"/>
          <w:color w:val="000000"/>
          <w:sz w:val="24"/>
          <w:szCs w:val="24"/>
        </w:rPr>
        <w:t xml:space="preserve"> </w:t>
      </w:r>
      <w:r w:rsidRPr="009F1287">
        <w:rPr>
          <w:rFonts w:eastAsia="Times New Roman" w:cstheme="minorHAnsi"/>
          <w:color w:val="000000"/>
          <w:sz w:val="24"/>
          <w:szCs w:val="24"/>
        </w:rPr>
        <w:t>class named </w:t>
      </w:r>
      <w:proofErr w:type="spellStart"/>
      <w:r w:rsidR="00985F10">
        <w:rPr>
          <w:rFonts w:eastAsia="Times New Roman" w:cstheme="minorHAnsi"/>
          <w:b/>
          <w:bCs/>
          <w:color w:val="000080"/>
          <w:sz w:val="24"/>
          <w:szCs w:val="24"/>
        </w:rPr>
        <w:t>KVPair</w:t>
      </w:r>
      <w:proofErr w:type="spellEnd"/>
      <w:r w:rsidRPr="009F1287">
        <w:rPr>
          <w:rFonts w:eastAsia="Times New Roman" w:cstheme="minorHAnsi"/>
          <w:color w:val="000000"/>
          <w:sz w:val="24"/>
          <w:szCs w:val="24"/>
        </w:rPr>
        <w:t xml:space="preserve"> for managing </w:t>
      </w:r>
      <w:r w:rsidR="00DE0971">
        <w:rPr>
          <w:rFonts w:eastAsia="Times New Roman" w:cstheme="minorHAnsi"/>
          <w:color w:val="000000"/>
          <w:sz w:val="24"/>
          <w:szCs w:val="24"/>
        </w:rPr>
        <w:t xml:space="preserve">a single </w:t>
      </w:r>
      <w:r w:rsidR="00985F10">
        <w:rPr>
          <w:rFonts w:eastAsia="Times New Roman" w:cstheme="minorHAnsi"/>
          <w:color w:val="000000"/>
          <w:sz w:val="24"/>
          <w:szCs w:val="24"/>
        </w:rPr>
        <w:t>key-value pair</w:t>
      </w:r>
      <w:r w:rsidRPr="009F1287">
        <w:rPr>
          <w:rFonts w:eastAsia="Times New Roman" w:cstheme="minorHAnsi"/>
          <w:color w:val="000000"/>
          <w:sz w:val="24"/>
          <w:szCs w:val="24"/>
        </w:rPr>
        <w:t xml:space="preserve">.  Your </w:t>
      </w:r>
      <w:r w:rsidR="00DE0971">
        <w:rPr>
          <w:rFonts w:eastAsia="Times New Roman" w:cstheme="minorHAnsi"/>
          <w:color w:val="000000"/>
          <w:sz w:val="24"/>
          <w:szCs w:val="24"/>
        </w:rPr>
        <w:t>class</w:t>
      </w:r>
      <w:r>
        <w:rPr>
          <w:rFonts w:eastAsia="Times New Roman" w:cstheme="minorHAnsi"/>
          <w:color w:val="000000"/>
          <w:sz w:val="24"/>
          <w:szCs w:val="24"/>
        </w:rPr>
        <w:t xml:space="preserve"> </w:t>
      </w:r>
      <w:r w:rsidRPr="009F1287">
        <w:rPr>
          <w:rFonts w:eastAsia="Times New Roman" w:cstheme="minorHAnsi"/>
          <w:color w:val="000000"/>
          <w:sz w:val="24"/>
          <w:szCs w:val="24"/>
        </w:rPr>
        <w:t xml:space="preserve">design includes the following </w:t>
      </w:r>
      <w:r w:rsidR="00DE0971">
        <w:rPr>
          <w:rFonts w:eastAsia="Times New Roman" w:cstheme="minorHAnsi"/>
          <w:color w:val="000000"/>
          <w:sz w:val="24"/>
          <w:szCs w:val="24"/>
        </w:rPr>
        <w:t xml:space="preserve">public </w:t>
      </w:r>
      <w:r w:rsidRPr="009F1287">
        <w:rPr>
          <w:rFonts w:eastAsia="Times New Roman" w:cstheme="minorHAnsi"/>
          <w:color w:val="000000"/>
          <w:sz w:val="24"/>
          <w:szCs w:val="24"/>
        </w:rPr>
        <w:t>member functions:</w:t>
      </w:r>
    </w:p>
    <w:p w14:paraId="56B74C66" w14:textId="77777777" w:rsidR="002D7DE2" w:rsidRPr="002D7DE2" w:rsidRDefault="002D7DE2" w:rsidP="0088517B">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A default constructor that places the object in a safe empty state.</w:t>
      </w:r>
    </w:p>
    <w:p w14:paraId="031E184D" w14:textId="7967A6D9" w:rsidR="00985F10" w:rsidRDefault="00985F10" w:rsidP="0088517B">
      <w:pPr>
        <w:numPr>
          <w:ilvl w:val="0"/>
          <w:numId w:val="19"/>
        </w:numPr>
        <w:spacing w:before="100" w:beforeAutospacing="1" w:after="100" w:afterAutospacing="1" w:line="240" w:lineRule="auto"/>
        <w:rPr>
          <w:rFonts w:eastAsia="Times New Roman" w:cstheme="minorHAnsi"/>
          <w:color w:val="000000"/>
          <w:sz w:val="24"/>
          <w:szCs w:val="24"/>
        </w:rPr>
      </w:pPr>
      <w:proofErr w:type="spellStart"/>
      <w:proofErr w:type="gramStart"/>
      <w:r>
        <w:rPr>
          <w:rFonts w:eastAsia="Times New Roman" w:cstheme="minorHAnsi"/>
          <w:b/>
          <w:bCs/>
          <w:color w:val="000080"/>
          <w:sz w:val="24"/>
          <w:szCs w:val="24"/>
        </w:rPr>
        <w:t>KVPair</w:t>
      </w:r>
      <w:proofErr w:type="spellEnd"/>
      <w:r>
        <w:rPr>
          <w:rFonts w:eastAsia="Times New Roman" w:cstheme="minorHAnsi"/>
          <w:b/>
          <w:bCs/>
          <w:color w:val="000080"/>
          <w:sz w:val="24"/>
          <w:szCs w:val="24"/>
        </w:rPr>
        <w:t>(</w:t>
      </w:r>
      <w:proofErr w:type="spellStart"/>
      <w:proofErr w:type="gramEnd"/>
      <w:r>
        <w:rPr>
          <w:rFonts w:eastAsia="Times New Roman" w:cstheme="minorHAnsi"/>
          <w:b/>
          <w:bCs/>
          <w:color w:val="000080"/>
          <w:sz w:val="24"/>
          <w:szCs w:val="24"/>
        </w:rPr>
        <w:t>const</w:t>
      </w:r>
      <w:proofErr w:type="spellEnd"/>
      <w:r>
        <w:rPr>
          <w:rFonts w:eastAsia="Times New Roman" w:cstheme="minorHAnsi"/>
          <w:b/>
          <w:bCs/>
          <w:color w:val="000080"/>
          <w:sz w:val="24"/>
          <w:szCs w:val="24"/>
        </w:rPr>
        <w:t xml:space="preserve"> K&amp;, </w:t>
      </w:r>
      <w:proofErr w:type="spellStart"/>
      <w:r>
        <w:rPr>
          <w:rFonts w:eastAsia="Times New Roman" w:cstheme="minorHAnsi"/>
          <w:b/>
          <w:bCs/>
          <w:color w:val="000080"/>
          <w:sz w:val="24"/>
          <w:szCs w:val="24"/>
        </w:rPr>
        <w:t>const</w:t>
      </w:r>
      <w:proofErr w:type="spellEnd"/>
      <w:r>
        <w:rPr>
          <w:rFonts w:eastAsia="Times New Roman" w:cstheme="minorHAnsi"/>
          <w:b/>
          <w:bCs/>
          <w:color w:val="000080"/>
          <w:sz w:val="24"/>
          <w:szCs w:val="24"/>
        </w:rPr>
        <w:t xml:space="preserve"> V&amp;</w:t>
      </w:r>
      <w:r w:rsidR="00920BDE">
        <w:rPr>
          <w:rFonts w:eastAsia="Times New Roman" w:cstheme="minorHAnsi"/>
          <w:b/>
          <w:bCs/>
          <w:color w:val="000080"/>
          <w:sz w:val="24"/>
          <w:szCs w:val="24"/>
        </w:rPr>
        <w:t>)</w:t>
      </w:r>
      <w:r w:rsidR="0088517B" w:rsidRPr="009F1287">
        <w:rPr>
          <w:rFonts w:eastAsia="Times New Roman" w:cstheme="minorHAnsi"/>
          <w:b/>
          <w:bCs/>
          <w:color w:val="000080"/>
          <w:sz w:val="24"/>
          <w:szCs w:val="24"/>
        </w:rPr>
        <w:t xml:space="preserve"> </w:t>
      </w:r>
      <w:r w:rsidR="0088517B" w:rsidRPr="009F1287">
        <w:rPr>
          <w:rFonts w:eastAsia="Times New Roman" w:cstheme="minorHAnsi"/>
          <w:color w:val="000000"/>
          <w:sz w:val="24"/>
          <w:szCs w:val="24"/>
        </w:rPr>
        <w:t xml:space="preserve">– </w:t>
      </w:r>
      <w:r w:rsidR="0088517B">
        <w:rPr>
          <w:rFonts w:eastAsia="Times New Roman" w:cstheme="minorHAnsi"/>
          <w:color w:val="000000"/>
          <w:sz w:val="24"/>
          <w:szCs w:val="24"/>
        </w:rPr>
        <w:t>a</w:t>
      </w:r>
      <w:r w:rsidR="00920BDE">
        <w:rPr>
          <w:rFonts w:eastAsia="Times New Roman" w:cstheme="minorHAnsi"/>
          <w:color w:val="000000"/>
          <w:sz w:val="24"/>
          <w:szCs w:val="24"/>
        </w:rPr>
        <w:t xml:space="preserve"> </w:t>
      </w:r>
      <w:r>
        <w:rPr>
          <w:rFonts w:eastAsia="Times New Roman" w:cstheme="minorHAnsi"/>
          <w:color w:val="000000"/>
          <w:sz w:val="24"/>
          <w:szCs w:val="24"/>
        </w:rPr>
        <w:t>two</w:t>
      </w:r>
      <w:r w:rsidR="00920BDE">
        <w:rPr>
          <w:rFonts w:eastAsia="Times New Roman" w:cstheme="minorHAnsi"/>
          <w:color w:val="000000"/>
          <w:sz w:val="24"/>
          <w:szCs w:val="24"/>
        </w:rPr>
        <w:t xml:space="preserve">-argument constructor that receives a reference to an unmodifiable </w:t>
      </w:r>
      <w:r>
        <w:rPr>
          <w:rFonts w:eastAsia="Times New Roman" w:cstheme="minorHAnsi"/>
          <w:color w:val="000000"/>
          <w:sz w:val="24"/>
          <w:szCs w:val="24"/>
        </w:rPr>
        <w:t>key</w:t>
      </w:r>
      <w:r w:rsidR="00920BDE">
        <w:rPr>
          <w:rFonts w:eastAsia="Times New Roman" w:cstheme="minorHAnsi"/>
          <w:color w:val="000000"/>
          <w:sz w:val="24"/>
          <w:szCs w:val="24"/>
        </w:rPr>
        <w:t xml:space="preserve"> and </w:t>
      </w:r>
      <w:r>
        <w:rPr>
          <w:rFonts w:eastAsia="Times New Roman" w:cstheme="minorHAnsi"/>
          <w:color w:val="000000"/>
          <w:sz w:val="24"/>
          <w:szCs w:val="24"/>
        </w:rPr>
        <w:t xml:space="preserve">a reference to an unmodifiable value. This function stores the </w:t>
      </w:r>
      <w:r w:rsidR="00BE0A40">
        <w:rPr>
          <w:rFonts w:eastAsia="Times New Roman" w:cstheme="minorHAnsi"/>
          <w:color w:val="000000"/>
          <w:sz w:val="24"/>
          <w:szCs w:val="24"/>
        </w:rPr>
        <w:t xml:space="preserve">received </w:t>
      </w:r>
      <w:r>
        <w:rPr>
          <w:rFonts w:eastAsia="Times New Roman" w:cstheme="minorHAnsi"/>
          <w:color w:val="000000"/>
          <w:sz w:val="24"/>
          <w:szCs w:val="24"/>
        </w:rPr>
        <w:t>key and value in the object’s instance variables.</w:t>
      </w:r>
    </w:p>
    <w:p w14:paraId="40CFD41D" w14:textId="24F0B2AB" w:rsidR="00E861C6" w:rsidRDefault="00985F10" w:rsidP="00E861C6">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lastRenderedPageBreak/>
        <w:t>template&lt;</w:t>
      </w:r>
      <w:proofErr w:type="spellStart"/>
      <w:r>
        <w:rPr>
          <w:rFonts w:eastAsia="Times New Roman" w:cstheme="minorHAnsi"/>
          <w:b/>
          <w:bCs/>
          <w:color w:val="000080"/>
          <w:sz w:val="24"/>
          <w:szCs w:val="24"/>
        </w:rPr>
        <w:t>typename</w:t>
      </w:r>
      <w:proofErr w:type="spellEnd"/>
      <w:r>
        <w:rPr>
          <w:rFonts w:eastAsia="Times New Roman" w:cstheme="minorHAnsi"/>
          <w:b/>
          <w:bCs/>
          <w:color w:val="000080"/>
          <w:sz w:val="24"/>
          <w:szCs w:val="24"/>
        </w:rPr>
        <w:t xml:space="preserve"> F&gt;</w:t>
      </w:r>
      <w:r w:rsidR="0088517B" w:rsidRPr="009F1287">
        <w:rPr>
          <w:rFonts w:eastAsia="Times New Roman" w:cstheme="minorHAnsi"/>
          <w:b/>
          <w:bCs/>
          <w:color w:val="000080"/>
          <w:sz w:val="24"/>
          <w:szCs w:val="24"/>
        </w:rPr>
        <w:t xml:space="preserve">void </w:t>
      </w:r>
      <w:r w:rsidR="00920BDE">
        <w:rPr>
          <w:rFonts w:eastAsia="Times New Roman" w:cstheme="minorHAnsi"/>
          <w:b/>
          <w:bCs/>
          <w:color w:val="000080"/>
          <w:sz w:val="24"/>
          <w:szCs w:val="24"/>
        </w:rPr>
        <w:t>display</w:t>
      </w:r>
      <w:r w:rsidR="0088517B" w:rsidRPr="009F1287">
        <w:rPr>
          <w:rFonts w:eastAsia="Times New Roman" w:cstheme="minorHAnsi"/>
          <w:b/>
          <w:bCs/>
          <w:color w:val="000080"/>
          <w:sz w:val="24"/>
          <w:szCs w:val="24"/>
        </w:rPr>
        <w:t>(</w:t>
      </w:r>
      <w:proofErr w:type="spellStart"/>
      <w:r w:rsidR="00920BDE">
        <w:rPr>
          <w:rFonts w:eastAsia="Times New Roman" w:cstheme="minorHAnsi"/>
          <w:b/>
          <w:bCs/>
          <w:color w:val="000080"/>
          <w:sz w:val="24"/>
          <w:szCs w:val="24"/>
        </w:rPr>
        <w:t>std</w:t>
      </w:r>
      <w:proofErr w:type="spellEnd"/>
      <w:r w:rsidR="00920BDE">
        <w:rPr>
          <w:rFonts w:eastAsia="Times New Roman" w:cstheme="minorHAnsi"/>
          <w:b/>
          <w:bCs/>
          <w:color w:val="000080"/>
          <w:sz w:val="24"/>
          <w:szCs w:val="24"/>
        </w:rPr>
        <w:t>::</w:t>
      </w:r>
      <w:proofErr w:type="spellStart"/>
      <w:r w:rsidR="00920BDE">
        <w:rPr>
          <w:rFonts w:eastAsia="Times New Roman" w:cstheme="minorHAnsi"/>
          <w:b/>
          <w:bCs/>
          <w:color w:val="000080"/>
          <w:sz w:val="24"/>
          <w:szCs w:val="24"/>
        </w:rPr>
        <w:t>ostream</w:t>
      </w:r>
      <w:proofErr w:type="spellEnd"/>
      <w:r w:rsidR="00920BDE">
        <w:rPr>
          <w:rFonts w:eastAsia="Times New Roman" w:cstheme="minorHAnsi"/>
          <w:b/>
          <w:bCs/>
          <w:color w:val="000080"/>
          <w:sz w:val="24"/>
          <w:szCs w:val="24"/>
        </w:rPr>
        <w:t xml:space="preserve">&amp; </w:t>
      </w:r>
      <w:proofErr w:type="spellStart"/>
      <w:r w:rsidR="00920BDE">
        <w:rPr>
          <w:rFonts w:eastAsia="Times New Roman" w:cstheme="minorHAnsi"/>
          <w:b/>
          <w:bCs/>
          <w:color w:val="000080"/>
          <w:sz w:val="24"/>
          <w:szCs w:val="24"/>
        </w:rPr>
        <w:t>os</w:t>
      </w:r>
      <w:proofErr w:type="spellEnd"/>
      <w:r>
        <w:rPr>
          <w:rFonts w:eastAsia="Times New Roman" w:cstheme="minorHAnsi"/>
          <w:b/>
          <w:bCs/>
          <w:color w:val="000080"/>
          <w:sz w:val="24"/>
          <w:szCs w:val="24"/>
        </w:rPr>
        <w:t>, F f</w:t>
      </w:r>
      <w:r w:rsidR="0088517B" w:rsidRPr="009F1287">
        <w:rPr>
          <w:rFonts w:eastAsia="Times New Roman" w:cstheme="minorHAnsi"/>
          <w:b/>
          <w:bCs/>
          <w:color w:val="000080"/>
          <w:sz w:val="24"/>
          <w:szCs w:val="24"/>
        </w:rPr>
        <w:t>)</w:t>
      </w:r>
      <w:r w:rsidR="00920BDE">
        <w:rPr>
          <w:rFonts w:eastAsia="Times New Roman" w:cstheme="minorHAnsi"/>
          <w:b/>
          <w:bCs/>
          <w:color w:val="000080"/>
          <w:sz w:val="24"/>
          <w:szCs w:val="24"/>
        </w:rPr>
        <w:t xml:space="preserve"> </w:t>
      </w:r>
      <w:proofErr w:type="spellStart"/>
      <w:r w:rsidR="00920BDE">
        <w:rPr>
          <w:rFonts w:eastAsia="Times New Roman" w:cstheme="minorHAnsi"/>
          <w:b/>
          <w:bCs/>
          <w:color w:val="000080"/>
          <w:sz w:val="24"/>
          <w:szCs w:val="24"/>
        </w:rPr>
        <w:t>const</w:t>
      </w:r>
      <w:proofErr w:type="spellEnd"/>
      <w:r w:rsidR="0088517B" w:rsidRPr="009F1287">
        <w:rPr>
          <w:rFonts w:eastAsia="Times New Roman" w:cstheme="minorHAnsi"/>
          <w:b/>
          <w:bCs/>
          <w:color w:val="000080"/>
          <w:sz w:val="24"/>
          <w:szCs w:val="24"/>
        </w:rPr>
        <w:t xml:space="preserve"> </w:t>
      </w:r>
      <w:r w:rsidR="0088517B" w:rsidRPr="009F1287">
        <w:rPr>
          <w:rFonts w:eastAsia="Times New Roman" w:cstheme="minorHAnsi"/>
          <w:color w:val="000000"/>
          <w:sz w:val="24"/>
          <w:szCs w:val="24"/>
        </w:rPr>
        <w:t xml:space="preserve">– </w:t>
      </w:r>
      <w:r w:rsidR="00920BDE">
        <w:rPr>
          <w:rFonts w:eastAsia="Times New Roman" w:cstheme="minorHAnsi"/>
          <w:color w:val="000000"/>
          <w:sz w:val="24"/>
          <w:szCs w:val="24"/>
        </w:rPr>
        <w:t xml:space="preserve">a </w:t>
      </w:r>
      <w:proofErr w:type="spellStart"/>
      <w:r w:rsidR="00E861C6">
        <w:rPr>
          <w:rFonts w:eastAsia="Times New Roman" w:cstheme="minorHAnsi"/>
          <w:color w:val="000000"/>
          <w:sz w:val="24"/>
          <w:szCs w:val="24"/>
        </w:rPr>
        <w:t>template</w:t>
      </w:r>
      <w:r w:rsidR="00BE0A40">
        <w:rPr>
          <w:rFonts w:eastAsia="Times New Roman" w:cstheme="minorHAnsi"/>
          <w:color w:val="000000"/>
          <w:sz w:val="24"/>
          <w:szCs w:val="24"/>
        </w:rPr>
        <w:t>d</w:t>
      </w:r>
      <w:proofErr w:type="spellEnd"/>
      <w:r w:rsidR="00E861C6">
        <w:rPr>
          <w:rFonts w:eastAsia="Times New Roman" w:cstheme="minorHAnsi"/>
          <w:color w:val="000000"/>
          <w:sz w:val="24"/>
          <w:szCs w:val="24"/>
        </w:rPr>
        <w:t xml:space="preserve"> </w:t>
      </w:r>
      <w:r w:rsidR="00920BDE">
        <w:rPr>
          <w:rFonts w:eastAsia="Times New Roman" w:cstheme="minorHAnsi"/>
          <w:color w:val="000000"/>
          <w:sz w:val="24"/>
          <w:szCs w:val="24"/>
        </w:rPr>
        <w:t xml:space="preserve">query that inserts into the output stream </w:t>
      </w:r>
      <w:proofErr w:type="spellStart"/>
      <w:r w:rsidR="00920BDE" w:rsidRPr="002D7DE2">
        <w:rPr>
          <w:rFonts w:eastAsia="Times New Roman" w:cstheme="minorHAnsi"/>
          <w:b/>
          <w:color w:val="17365D" w:themeColor="text2" w:themeShade="BF"/>
          <w:sz w:val="24"/>
          <w:szCs w:val="24"/>
        </w:rPr>
        <w:t>os</w:t>
      </w:r>
      <w:proofErr w:type="spellEnd"/>
      <w:r w:rsidR="00920BDE">
        <w:rPr>
          <w:rFonts w:eastAsia="Times New Roman" w:cstheme="minorHAnsi"/>
          <w:color w:val="000000"/>
          <w:sz w:val="24"/>
          <w:szCs w:val="24"/>
        </w:rPr>
        <w:t xml:space="preserve"> the</w:t>
      </w:r>
      <w:r>
        <w:rPr>
          <w:rFonts w:eastAsia="Times New Roman" w:cstheme="minorHAnsi"/>
          <w:color w:val="000000"/>
          <w:sz w:val="24"/>
          <w:szCs w:val="24"/>
        </w:rPr>
        <w:t xml:space="preserve"> </w:t>
      </w:r>
      <w:r w:rsidR="00BE0A40">
        <w:rPr>
          <w:rFonts w:eastAsia="Times New Roman" w:cstheme="minorHAnsi"/>
          <w:color w:val="000000"/>
          <w:sz w:val="24"/>
          <w:szCs w:val="24"/>
        </w:rPr>
        <w:t xml:space="preserve">current </w:t>
      </w:r>
      <w:r>
        <w:rPr>
          <w:rFonts w:eastAsia="Times New Roman" w:cstheme="minorHAnsi"/>
          <w:color w:val="000000"/>
          <w:sz w:val="24"/>
          <w:szCs w:val="24"/>
        </w:rPr>
        <w:t>object’s</w:t>
      </w:r>
      <w:r w:rsidR="00920BDE">
        <w:rPr>
          <w:rFonts w:eastAsia="Times New Roman" w:cstheme="minorHAnsi"/>
          <w:color w:val="000000"/>
          <w:sz w:val="24"/>
          <w:szCs w:val="24"/>
        </w:rPr>
        <w:t xml:space="preserve"> </w:t>
      </w:r>
      <w:r>
        <w:rPr>
          <w:rFonts w:eastAsia="Times New Roman" w:cstheme="minorHAnsi"/>
          <w:color w:val="000000"/>
          <w:sz w:val="24"/>
          <w:szCs w:val="24"/>
        </w:rPr>
        <w:t xml:space="preserve">key </w:t>
      </w:r>
      <w:r w:rsidR="00BE0A40">
        <w:rPr>
          <w:rFonts w:eastAsia="Times New Roman" w:cstheme="minorHAnsi"/>
          <w:color w:val="000000"/>
          <w:sz w:val="24"/>
          <w:szCs w:val="24"/>
        </w:rPr>
        <w:t>(</w:t>
      </w:r>
      <w:r>
        <w:rPr>
          <w:rFonts w:eastAsia="Times New Roman" w:cstheme="minorHAnsi"/>
          <w:color w:val="000000"/>
          <w:sz w:val="24"/>
          <w:szCs w:val="24"/>
        </w:rPr>
        <w:t>left-justified</w:t>
      </w:r>
      <w:r w:rsidR="00BE0A40">
        <w:rPr>
          <w:rFonts w:eastAsia="Times New Roman" w:cstheme="minorHAnsi"/>
          <w:color w:val="000000"/>
          <w:sz w:val="24"/>
          <w:szCs w:val="24"/>
        </w:rPr>
        <w:t>)</w:t>
      </w:r>
      <w:r>
        <w:rPr>
          <w:rFonts w:eastAsia="Times New Roman" w:cstheme="minorHAnsi"/>
          <w:color w:val="000000"/>
          <w:sz w:val="24"/>
          <w:szCs w:val="24"/>
        </w:rPr>
        <w:t xml:space="preserve">, a single space, a colon, a single space, the object’s value and the object’s value converted through the function </w:t>
      </w:r>
      <w:r w:rsidR="00E861C6">
        <w:rPr>
          <w:rFonts w:eastAsia="Times New Roman" w:cstheme="minorHAnsi"/>
          <w:b/>
          <w:bCs/>
          <w:color w:val="000080"/>
          <w:sz w:val="24"/>
          <w:szCs w:val="24"/>
        </w:rPr>
        <w:t>f</w:t>
      </w:r>
      <w:r w:rsidR="00E861C6">
        <w:rPr>
          <w:rFonts w:eastAsia="Times New Roman" w:cstheme="minorHAnsi"/>
          <w:color w:val="000000"/>
          <w:sz w:val="24"/>
          <w:szCs w:val="24"/>
        </w:rPr>
        <w:t xml:space="preserve"> </w:t>
      </w:r>
      <w:r w:rsidR="00BE0A40">
        <w:rPr>
          <w:rFonts w:eastAsia="Times New Roman" w:cstheme="minorHAnsi"/>
          <w:color w:val="000000"/>
          <w:sz w:val="24"/>
          <w:szCs w:val="24"/>
        </w:rPr>
        <w:t>(both right justified) as</w:t>
      </w:r>
      <w:r w:rsidR="00E861C6">
        <w:rPr>
          <w:rFonts w:eastAsia="Times New Roman" w:cstheme="minorHAnsi"/>
          <w:color w:val="000000"/>
          <w:sz w:val="24"/>
          <w:szCs w:val="24"/>
        </w:rPr>
        <w:t xml:space="preserve"> shown above</w:t>
      </w:r>
      <w:r w:rsidR="00920BDE">
        <w:rPr>
          <w:rFonts w:eastAsia="Times New Roman" w:cstheme="minorHAnsi"/>
          <w:color w:val="000000"/>
          <w:sz w:val="24"/>
          <w:szCs w:val="24"/>
        </w:rPr>
        <w:t xml:space="preserve">. If the current object is in a safe empty state, this </w:t>
      </w:r>
      <w:r w:rsidR="00E861C6">
        <w:rPr>
          <w:rFonts w:eastAsia="Times New Roman" w:cstheme="minorHAnsi"/>
          <w:color w:val="000000"/>
          <w:sz w:val="24"/>
          <w:szCs w:val="24"/>
        </w:rPr>
        <w:t>query</w:t>
      </w:r>
      <w:r w:rsidR="00920BDE">
        <w:rPr>
          <w:rFonts w:eastAsia="Times New Roman" w:cstheme="minorHAnsi"/>
          <w:color w:val="000000"/>
          <w:sz w:val="24"/>
          <w:szCs w:val="24"/>
        </w:rPr>
        <w:t xml:space="preserve"> does nothing.</w:t>
      </w:r>
      <w:r w:rsidR="009E53B9">
        <w:rPr>
          <w:rFonts w:eastAsia="Times New Roman" w:cstheme="minorHAnsi"/>
          <w:color w:val="000000"/>
          <w:sz w:val="24"/>
          <w:szCs w:val="24"/>
        </w:rPr>
        <w:t xml:space="preserve"> The field width for the object’s values is externally defined.</w:t>
      </w:r>
      <w:r w:rsidR="0088517B" w:rsidRPr="006E2235">
        <w:rPr>
          <w:rFonts w:eastAsia="Times New Roman" w:cstheme="minorHAnsi"/>
          <w:color w:val="000000"/>
          <w:sz w:val="24"/>
          <w:szCs w:val="24"/>
        </w:rPr>
        <w:t xml:space="preserve"> </w:t>
      </w:r>
    </w:p>
    <w:p w14:paraId="08532853" w14:textId="2088F29A" w:rsidR="0088517B" w:rsidRPr="006E2235" w:rsidRDefault="0088517B" w:rsidP="00E861C6">
      <w:pPr>
        <w:spacing w:before="100" w:beforeAutospacing="1" w:after="100" w:afterAutospacing="1" w:line="240" w:lineRule="auto"/>
        <w:ind w:left="720"/>
        <w:rPr>
          <w:rFonts w:eastAsia="Times New Roman" w:cstheme="minorHAnsi"/>
          <w:color w:val="000000"/>
          <w:sz w:val="24"/>
          <w:szCs w:val="24"/>
        </w:rPr>
      </w:pPr>
      <w:r w:rsidRPr="006E2235">
        <w:rPr>
          <w:rFonts w:eastAsia="Times New Roman" w:cstheme="minorHAnsi"/>
          <w:color w:val="000000"/>
          <w:sz w:val="24"/>
          <w:szCs w:val="24"/>
        </w:rPr>
        <w:t xml:space="preserve">  </w:t>
      </w:r>
    </w:p>
    <w:p w14:paraId="44306292" w14:textId="1AD965EE" w:rsidR="00E861C6" w:rsidRPr="008C5F7F" w:rsidRDefault="00E861C6" w:rsidP="00E861C6">
      <w:pPr>
        <w:spacing w:before="100" w:beforeAutospacing="1" w:after="100" w:afterAutospacing="1" w:line="240" w:lineRule="auto"/>
        <w:textAlignment w:val="baseline"/>
        <w:rPr>
          <w:rFonts w:ascii="Arial" w:eastAsia="Times New Roman" w:hAnsi="Arial" w:cs="Arial"/>
          <w:color w:val="4599B1"/>
          <w:sz w:val="27"/>
          <w:szCs w:val="27"/>
        </w:rPr>
      </w:pPr>
      <w:proofErr w:type="spellStart"/>
      <w:r>
        <w:rPr>
          <w:rFonts w:ascii="Arial" w:eastAsia="Times New Roman" w:hAnsi="Arial" w:cs="Arial"/>
          <w:color w:val="4599B1"/>
          <w:sz w:val="27"/>
          <w:szCs w:val="27"/>
        </w:rPr>
        <w:t>KVList</w:t>
      </w:r>
      <w:proofErr w:type="spellEnd"/>
      <w:r w:rsidRPr="008C5F7F">
        <w:rPr>
          <w:rFonts w:ascii="Arial" w:eastAsia="Times New Roman" w:hAnsi="Arial" w:cs="Arial"/>
          <w:color w:val="4599B1"/>
          <w:sz w:val="27"/>
          <w:szCs w:val="27"/>
        </w:rPr>
        <w:t xml:space="preserve"> </w:t>
      </w:r>
      <w:r>
        <w:rPr>
          <w:rFonts w:ascii="Arial" w:eastAsia="Times New Roman" w:hAnsi="Arial" w:cs="Arial"/>
          <w:color w:val="4599B1"/>
          <w:sz w:val="27"/>
          <w:szCs w:val="27"/>
        </w:rPr>
        <w:t>Module</w:t>
      </w:r>
    </w:p>
    <w:p w14:paraId="7E65F16A" w14:textId="0305CBF6" w:rsidR="00E861C6" w:rsidRPr="009F1287" w:rsidRDefault="00E861C6" w:rsidP="00E861C6">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 xml:space="preserve">Design and code a </w:t>
      </w:r>
      <w:proofErr w:type="spellStart"/>
      <w:r>
        <w:rPr>
          <w:rFonts w:eastAsia="Times New Roman" w:cstheme="minorHAnsi"/>
          <w:color w:val="000000"/>
          <w:sz w:val="24"/>
          <w:szCs w:val="24"/>
        </w:rPr>
        <w:t>template</w:t>
      </w:r>
      <w:r w:rsidR="00BE0A40">
        <w:rPr>
          <w:rFonts w:eastAsia="Times New Roman" w:cstheme="minorHAnsi"/>
          <w:color w:val="000000"/>
          <w:sz w:val="24"/>
          <w:szCs w:val="24"/>
        </w:rPr>
        <w:t>d</w:t>
      </w:r>
      <w:proofErr w:type="spellEnd"/>
      <w:r>
        <w:rPr>
          <w:rFonts w:eastAsia="Times New Roman" w:cstheme="minorHAnsi"/>
          <w:color w:val="000000"/>
          <w:sz w:val="24"/>
          <w:szCs w:val="24"/>
        </w:rPr>
        <w:t xml:space="preserve"> </w:t>
      </w:r>
      <w:r w:rsidRPr="009F1287">
        <w:rPr>
          <w:rFonts w:eastAsia="Times New Roman" w:cstheme="minorHAnsi"/>
          <w:color w:val="000000"/>
          <w:sz w:val="24"/>
          <w:szCs w:val="24"/>
        </w:rPr>
        <w:t>class named </w:t>
      </w:r>
      <w:proofErr w:type="spellStart"/>
      <w:r>
        <w:rPr>
          <w:rFonts w:eastAsia="Times New Roman" w:cstheme="minorHAnsi"/>
          <w:b/>
          <w:bCs/>
          <w:color w:val="000080"/>
          <w:sz w:val="24"/>
          <w:szCs w:val="24"/>
        </w:rPr>
        <w:t>KVList</w:t>
      </w:r>
      <w:proofErr w:type="spellEnd"/>
      <w:r w:rsidRPr="009F1287">
        <w:rPr>
          <w:rFonts w:eastAsia="Times New Roman" w:cstheme="minorHAnsi"/>
          <w:color w:val="000000"/>
          <w:sz w:val="24"/>
          <w:szCs w:val="24"/>
        </w:rPr>
        <w:t xml:space="preserve"> for managing </w:t>
      </w:r>
      <w:r>
        <w:rPr>
          <w:rFonts w:eastAsia="Times New Roman" w:cstheme="minorHAnsi"/>
          <w:color w:val="000000"/>
          <w:sz w:val="24"/>
          <w:szCs w:val="24"/>
        </w:rPr>
        <w:t xml:space="preserve">a dynamically allocated list of </w:t>
      </w:r>
      <w:r w:rsidR="005C3803">
        <w:rPr>
          <w:rFonts w:eastAsia="Times New Roman" w:cstheme="minorHAnsi"/>
          <w:b/>
          <w:bCs/>
          <w:color w:val="000080"/>
          <w:sz w:val="24"/>
          <w:szCs w:val="24"/>
        </w:rPr>
        <w:t>T</w:t>
      </w:r>
      <w:r>
        <w:rPr>
          <w:rFonts w:eastAsia="Times New Roman" w:cstheme="minorHAnsi"/>
          <w:color w:val="000000"/>
          <w:sz w:val="24"/>
          <w:szCs w:val="24"/>
        </w:rPr>
        <w:t xml:space="preserve"> objects.</w:t>
      </w:r>
      <w:r w:rsidRPr="009F1287">
        <w:rPr>
          <w:rFonts w:eastAsia="Times New Roman" w:cstheme="minorHAnsi"/>
          <w:color w:val="000000"/>
          <w:sz w:val="24"/>
          <w:szCs w:val="24"/>
        </w:rPr>
        <w:t xml:space="preserve">  Your </w:t>
      </w:r>
      <w:r>
        <w:rPr>
          <w:rFonts w:eastAsia="Times New Roman" w:cstheme="minorHAnsi"/>
          <w:color w:val="000000"/>
          <w:sz w:val="24"/>
          <w:szCs w:val="24"/>
        </w:rPr>
        <w:t xml:space="preserve">class </w:t>
      </w:r>
      <w:r w:rsidRPr="009F1287">
        <w:rPr>
          <w:rFonts w:eastAsia="Times New Roman" w:cstheme="minorHAnsi"/>
          <w:color w:val="000000"/>
          <w:sz w:val="24"/>
          <w:szCs w:val="24"/>
        </w:rPr>
        <w:t xml:space="preserve">design includes the following </w:t>
      </w:r>
      <w:r>
        <w:rPr>
          <w:rFonts w:eastAsia="Times New Roman" w:cstheme="minorHAnsi"/>
          <w:color w:val="000000"/>
          <w:sz w:val="24"/>
          <w:szCs w:val="24"/>
        </w:rPr>
        <w:t xml:space="preserve">public </w:t>
      </w:r>
      <w:r w:rsidRPr="009F1287">
        <w:rPr>
          <w:rFonts w:eastAsia="Times New Roman" w:cstheme="minorHAnsi"/>
          <w:color w:val="000000"/>
          <w:sz w:val="24"/>
          <w:szCs w:val="24"/>
        </w:rPr>
        <w:t>member functions:</w:t>
      </w:r>
    </w:p>
    <w:p w14:paraId="27EB7BED" w14:textId="77777777" w:rsidR="00E861C6" w:rsidRPr="002D7DE2" w:rsidRDefault="00E861C6" w:rsidP="00E861C6">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A default constructor that places the object in a safe empty state.</w:t>
      </w:r>
    </w:p>
    <w:p w14:paraId="07EF1B86" w14:textId="21D5A9BB" w:rsidR="00E861C6" w:rsidRDefault="00E861C6" w:rsidP="00E861C6">
      <w:pPr>
        <w:numPr>
          <w:ilvl w:val="0"/>
          <w:numId w:val="19"/>
        </w:numPr>
        <w:spacing w:before="100" w:beforeAutospacing="1" w:after="100" w:afterAutospacing="1" w:line="240" w:lineRule="auto"/>
        <w:rPr>
          <w:rFonts w:eastAsia="Times New Roman" w:cstheme="minorHAnsi"/>
          <w:color w:val="000000"/>
          <w:sz w:val="24"/>
          <w:szCs w:val="24"/>
        </w:rPr>
      </w:pPr>
      <w:proofErr w:type="spellStart"/>
      <w:proofErr w:type="gramStart"/>
      <w:r>
        <w:rPr>
          <w:rFonts w:eastAsia="Times New Roman" w:cstheme="minorHAnsi"/>
          <w:b/>
          <w:bCs/>
          <w:color w:val="000080"/>
          <w:sz w:val="24"/>
          <w:szCs w:val="24"/>
        </w:rPr>
        <w:t>KVList</w:t>
      </w:r>
      <w:proofErr w:type="spellEnd"/>
      <w:r>
        <w:rPr>
          <w:rFonts w:eastAsia="Times New Roman" w:cstheme="minorHAnsi"/>
          <w:b/>
          <w:bCs/>
          <w:color w:val="000080"/>
          <w:sz w:val="24"/>
          <w:szCs w:val="24"/>
        </w:rPr>
        <w:t>(</w:t>
      </w:r>
      <w:proofErr w:type="spellStart"/>
      <w:proofErr w:type="gramEnd"/>
      <w:r>
        <w:rPr>
          <w:rFonts w:eastAsia="Times New Roman" w:cstheme="minorHAnsi"/>
          <w:b/>
          <w:bCs/>
          <w:color w:val="000080"/>
          <w:sz w:val="24"/>
          <w:szCs w:val="24"/>
        </w:rPr>
        <w:t>int</w:t>
      </w:r>
      <w:proofErr w:type="spellEnd"/>
      <w:r>
        <w:rPr>
          <w:rFonts w:eastAsia="Times New Roman" w:cstheme="minorHAnsi"/>
          <w:b/>
          <w:bCs/>
          <w:color w:val="000080"/>
          <w:sz w:val="24"/>
          <w:szCs w:val="24"/>
        </w:rPr>
        <w:t xml:space="preserve"> n)</w:t>
      </w:r>
      <w:r w:rsidRPr="009F1287">
        <w:rPr>
          <w:rFonts w:eastAsia="Times New Roman" w:cstheme="minorHAnsi"/>
          <w:b/>
          <w:bCs/>
          <w:color w:val="000080"/>
          <w:sz w:val="24"/>
          <w:szCs w:val="24"/>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a single-argument constructor that receives the number of objects in the list and allocates memory for those objects. If the number received is not positive-valued your constructor places the object in a safe empty state.</w:t>
      </w:r>
    </w:p>
    <w:p w14:paraId="6C57179F" w14:textId="77777777" w:rsidR="00E861C6" w:rsidRDefault="00E861C6" w:rsidP="00E861C6">
      <w:pPr>
        <w:numPr>
          <w:ilvl w:val="0"/>
          <w:numId w:val="19"/>
        </w:numPr>
        <w:spacing w:before="100" w:beforeAutospacing="1" w:after="100" w:afterAutospacing="1" w:line="240" w:lineRule="auto"/>
        <w:rPr>
          <w:rFonts w:eastAsia="Times New Roman" w:cstheme="minorHAnsi"/>
          <w:color w:val="000000"/>
          <w:sz w:val="24"/>
          <w:szCs w:val="24"/>
        </w:rPr>
      </w:pPr>
      <w:proofErr w:type="spellStart"/>
      <w:proofErr w:type="gramStart"/>
      <w:r>
        <w:rPr>
          <w:rFonts w:eastAsia="Times New Roman" w:cstheme="minorHAnsi"/>
          <w:b/>
          <w:bCs/>
          <w:color w:val="000080"/>
          <w:sz w:val="24"/>
          <w:szCs w:val="24"/>
        </w:rPr>
        <w:t>KVList</w:t>
      </w:r>
      <w:proofErr w:type="spellEnd"/>
      <w:r>
        <w:rPr>
          <w:rFonts w:eastAsia="Times New Roman" w:cstheme="minorHAnsi"/>
          <w:b/>
          <w:bCs/>
          <w:color w:val="000080"/>
          <w:sz w:val="24"/>
          <w:szCs w:val="24"/>
        </w:rPr>
        <w:t>(</w:t>
      </w:r>
      <w:proofErr w:type="spellStart"/>
      <w:proofErr w:type="gramEnd"/>
      <w:r>
        <w:rPr>
          <w:rFonts w:eastAsia="Times New Roman" w:cstheme="minorHAnsi"/>
          <w:b/>
          <w:bCs/>
          <w:color w:val="000080"/>
          <w:sz w:val="24"/>
          <w:szCs w:val="24"/>
        </w:rPr>
        <w:t>KVList</w:t>
      </w:r>
      <w:proofErr w:type="spellEnd"/>
      <w:r>
        <w:rPr>
          <w:rFonts w:eastAsia="Times New Roman" w:cstheme="minorHAnsi"/>
          <w:b/>
          <w:bCs/>
          <w:color w:val="000080"/>
          <w:sz w:val="24"/>
          <w:szCs w:val="24"/>
        </w:rPr>
        <w:t xml:space="preserve">&amp;&amp;) </w:t>
      </w:r>
      <w:r>
        <w:rPr>
          <w:rFonts w:eastAsia="Times New Roman" w:cstheme="minorHAnsi"/>
          <w:color w:val="000000"/>
          <w:sz w:val="24"/>
          <w:szCs w:val="24"/>
        </w:rPr>
        <w:t xml:space="preserve">– a move constructor. </w:t>
      </w:r>
    </w:p>
    <w:p w14:paraId="3A53F780" w14:textId="106E5744" w:rsidR="00E861C6" w:rsidRDefault="00E861C6" w:rsidP="00E861C6">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w:t>
      </w:r>
      <w:proofErr w:type="spellStart"/>
      <w:proofErr w:type="gramStart"/>
      <w:r>
        <w:rPr>
          <w:rFonts w:eastAsia="Times New Roman" w:cstheme="minorHAnsi"/>
          <w:b/>
          <w:bCs/>
          <w:color w:val="000080"/>
          <w:sz w:val="24"/>
          <w:szCs w:val="24"/>
        </w:rPr>
        <w:t>KVList</w:t>
      </w:r>
      <w:proofErr w:type="spellEnd"/>
      <w:r>
        <w:rPr>
          <w:rFonts w:eastAsia="Times New Roman" w:cstheme="minorHAnsi"/>
          <w:b/>
          <w:bCs/>
          <w:color w:val="000080"/>
          <w:sz w:val="24"/>
          <w:szCs w:val="24"/>
        </w:rPr>
        <w:t>(</w:t>
      </w:r>
      <w:proofErr w:type="gramEnd"/>
      <w:r>
        <w:rPr>
          <w:rFonts w:eastAsia="Times New Roman" w:cstheme="minorHAnsi"/>
          <w:b/>
          <w:bCs/>
          <w:color w:val="000080"/>
          <w:sz w:val="24"/>
          <w:szCs w:val="24"/>
        </w:rPr>
        <w:t xml:space="preserve">) </w:t>
      </w:r>
      <w:r>
        <w:rPr>
          <w:rFonts w:eastAsia="Times New Roman" w:cstheme="minorHAnsi"/>
          <w:color w:val="000000"/>
          <w:sz w:val="24"/>
          <w:szCs w:val="24"/>
        </w:rPr>
        <w:t>– a destructor</w:t>
      </w:r>
      <w:r w:rsidR="00BE0A40">
        <w:rPr>
          <w:rFonts w:eastAsia="Times New Roman" w:cstheme="minorHAnsi"/>
          <w:color w:val="000000"/>
          <w:sz w:val="24"/>
          <w:szCs w:val="24"/>
        </w:rPr>
        <w:t>.</w:t>
      </w:r>
    </w:p>
    <w:p w14:paraId="15A6147E" w14:textId="690B748F" w:rsidR="005C3803" w:rsidRDefault="00E861C6" w:rsidP="00E861C6">
      <w:pPr>
        <w:numPr>
          <w:ilvl w:val="0"/>
          <w:numId w:val="19"/>
        </w:numPr>
        <w:spacing w:before="100" w:beforeAutospacing="1" w:after="100" w:afterAutospacing="1" w:line="240" w:lineRule="auto"/>
        <w:rPr>
          <w:rFonts w:eastAsia="Times New Roman" w:cstheme="minorHAnsi"/>
          <w:color w:val="000000"/>
          <w:sz w:val="24"/>
          <w:szCs w:val="24"/>
        </w:rPr>
      </w:pPr>
      <w:proofErr w:type="spellStart"/>
      <w:proofErr w:type="gramStart"/>
      <w:r>
        <w:rPr>
          <w:rFonts w:eastAsia="Times New Roman" w:cstheme="minorHAnsi"/>
          <w:b/>
          <w:bCs/>
          <w:color w:val="000080"/>
          <w:sz w:val="24"/>
          <w:szCs w:val="24"/>
        </w:rPr>
        <w:t>const</w:t>
      </w:r>
      <w:proofErr w:type="spellEnd"/>
      <w:proofErr w:type="gramEnd"/>
      <w:r>
        <w:rPr>
          <w:rFonts w:eastAsia="Times New Roman" w:cstheme="minorHAnsi"/>
          <w:b/>
          <w:bCs/>
          <w:color w:val="000080"/>
          <w:sz w:val="24"/>
          <w:szCs w:val="24"/>
        </w:rPr>
        <w:t xml:space="preserve"> T&amp; operator[](</w:t>
      </w:r>
      <w:proofErr w:type="spellStart"/>
      <w:r w:rsidR="005C3803">
        <w:rPr>
          <w:rFonts w:eastAsia="Times New Roman" w:cstheme="minorHAnsi"/>
          <w:b/>
          <w:bCs/>
          <w:color w:val="000080"/>
          <w:sz w:val="24"/>
          <w:szCs w:val="24"/>
        </w:rPr>
        <w:t>size_t</w:t>
      </w:r>
      <w:proofErr w:type="spellEnd"/>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i</w:t>
      </w:r>
      <w:proofErr w:type="spellEnd"/>
      <w:r>
        <w:rPr>
          <w:rFonts w:eastAsia="Times New Roman" w:cstheme="minorHAnsi"/>
          <w:b/>
          <w:bCs/>
          <w:color w:val="000080"/>
          <w:sz w:val="24"/>
          <w:szCs w:val="24"/>
        </w:rPr>
        <w:t>)</w:t>
      </w:r>
      <w:r w:rsidR="005C3803">
        <w:rPr>
          <w:rFonts w:eastAsia="Times New Roman" w:cstheme="minorHAnsi"/>
          <w:b/>
          <w:bCs/>
          <w:color w:val="000080"/>
          <w:sz w:val="24"/>
          <w:szCs w:val="24"/>
        </w:rPr>
        <w:t xml:space="preserve"> </w:t>
      </w:r>
      <w:proofErr w:type="spellStart"/>
      <w:r w:rsidR="005C3803">
        <w:rPr>
          <w:rFonts w:eastAsia="Times New Roman" w:cstheme="minorHAnsi"/>
          <w:b/>
          <w:bCs/>
          <w:color w:val="000080"/>
          <w:sz w:val="24"/>
          <w:szCs w:val="24"/>
        </w:rPr>
        <w:t>const</w:t>
      </w:r>
      <w:proofErr w:type="spellEnd"/>
      <w:r>
        <w:rPr>
          <w:rFonts w:eastAsia="Times New Roman" w:cstheme="minorHAnsi"/>
          <w:b/>
          <w:bCs/>
          <w:color w:val="000080"/>
          <w:sz w:val="24"/>
          <w:szCs w:val="24"/>
        </w:rPr>
        <w:t xml:space="preserve"> </w:t>
      </w:r>
      <w:r>
        <w:rPr>
          <w:rFonts w:eastAsia="Times New Roman" w:cstheme="minorHAnsi"/>
          <w:color w:val="000000"/>
          <w:sz w:val="24"/>
          <w:szCs w:val="24"/>
        </w:rPr>
        <w:t xml:space="preserve">– a subscripting operator </w:t>
      </w:r>
      <w:r w:rsidR="005C3803">
        <w:rPr>
          <w:rFonts w:eastAsia="Times New Roman" w:cstheme="minorHAnsi"/>
          <w:color w:val="000000"/>
          <w:sz w:val="24"/>
          <w:szCs w:val="24"/>
        </w:rPr>
        <w:t xml:space="preserve">that returns an unmodifiable reference to the </w:t>
      </w:r>
      <w:proofErr w:type="spellStart"/>
      <w:r w:rsidR="005C3803">
        <w:rPr>
          <w:rFonts w:eastAsia="Times New Roman" w:cstheme="minorHAnsi"/>
          <w:b/>
          <w:bCs/>
          <w:color w:val="000080"/>
          <w:sz w:val="24"/>
          <w:szCs w:val="24"/>
        </w:rPr>
        <w:t>i</w:t>
      </w:r>
      <w:r w:rsidR="005C3803">
        <w:rPr>
          <w:rFonts w:eastAsia="Times New Roman" w:cstheme="minorHAnsi"/>
          <w:color w:val="000000"/>
          <w:sz w:val="24"/>
          <w:szCs w:val="24"/>
        </w:rPr>
        <w:t>-th</w:t>
      </w:r>
      <w:proofErr w:type="spellEnd"/>
      <w:r w:rsidR="005C3803">
        <w:rPr>
          <w:rFonts w:eastAsia="Times New Roman" w:cstheme="minorHAnsi"/>
          <w:color w:val="000000"/>
          <w:sz w:val="24"/>
          <w:szCs w:val="24"/>
        </w:rPr>
        <w:t xml:space="preserve"> element in the list.</w:t>
      </w:r>
      <w:r w:rsidR="003F05BF">
        <w:rPr>
          <w:rFonts w:eastAsia="Times New Roman" w:cstheme="minorHAnsi"/>
          <w:color w:val="000000"/>
          <w:sz w:val="24"/>
          <w:szCs w:val="24"/>
        </w:rPr>
        <w:t xml:space="preserve"> For the in-lab part of this workshop, you may assume that the index is not out of bounds.</w:t>
      </w:r>
    </w:p>
    <w:p w14:paraId="69F358FF" w14:textId="04860826" w:rsidR="005C3803" w:rsidRDefault="00E861C6" w:rsidP="00E861C6">
      <w:pPr>
        <w:numPr>
          <w:ilvl w:val="0"/>
          <w:numId w:val="19"/>
        </w:numPr>
        <w:spacing w:before="100" w:beforeAutospacing="1" w:after="100" w:afterAutospacing="1" w:line="240" w:lineRule="auto"/>
        <w:rPr>
          <w:rFonts w:eastAsia="Times New Roman" w:cstheme="minorHAnsi"/>
          <w:color w:val="000000"/>
          <w:sz w:val="24"/>
          <w:szCs w:val="24"/>
        </w:rPr>
      </w:pPr>
      <w:proofErr w:type="gramStart"/>
      <w:r>
        <w:rPr>
          <w:rFonts w:eastAsia="Times New Roman" w:cstheme="minorHAnsi"/>
          <w:b/>
          <w:bCs/>
          <w:color w:val="000080"/>
          <w:sz w:val="24"/>
          <w:szCs w:val="24"/>
        </w:rPr>
        <w:t>template&lt;</w:t>
      </w:r>
      <w:proofErr w:type="spellStart"/>
      <w:proofErr w:type="gramEnd"/>
      <w:r>
        <w:rPr>
          <w:rFonts w:eastAsia="Times New Roman" w:cstheme="minorHAnsi"/>
          <w:b/>
          <w:bCs/>
          <w:color w:val="000080"/>
          <w:sz w:val="24"/>
          <w:szCs w:val="24"/>
        </w:rPr>
        <w:t>typename</w:t>
      </w:r>
      <w:proofErr w:type="spellEnd"/>
      <w:r>
        <w:rPr>
          <w:rFonts w:eastAsia="Times New Roman" w:cstheme="minorHAnsi"/>
          <w:b/>
          <w:bCs/>
          <w:color w:val="000080"/>
          <w:sz w:val="24"/>
          <w:szCs w:val="24"/>
        </w:rPr>
        <w:t xml:space="preserve"> F&gt;</w:t>
      </w:r>
      <w:r w:rsidRPr="009F1287">
        <w:rPr>
          <w:rFonts w:eastAsia="Times New Roman" w:cstheme="minorHAnsi"/>
          <w:b/>
          <w:bCs/>
          <w:color w:val="000080"/>
          <w:sz w:val="24"/>
          <w:szCs w:val="24"/>
        </w:rPr>
        <w:t xml:space="preserve">void </w:t>
      </w:r>
      <w:r>
        <w:rPr>
          <w:rFonts w:eastAsia="Times New Roman" w:cstheme="minorHAnsi"/>
          <w:b/>
          <w:bCs/>
          <w:color w:val="000080"/>
          <w:sz w:val="24"/>
          <w:szCs w:val="24"/>
        </w:rPr>
        <w:t>display</w:t>
      </w:r>
      <w:r w:rsidRPr="009F1287">
        <w:rPr>
          <w:rFonts w:eastAsia="Times New Roman" w:cstheme="minorHAnsi"/>
          <w:b/>
          <w:bCs/>
          <w:color w:val="000080"/>
          <w:sz w:val="24"/>
          <w:szCs w:val="24"/>
        </w:rPr>
        <w:t>(</w:t>
      </w:r>
      <w:proofErr w:type="spellStart"/>
      <w:r>
        <w:rPr>
          <w:rFonts w:eastAsia="Times New Roman" w:cstheme="minorHAnsi"/>
          <w:b/>
          <w:bCs/>
          <w:color w:val="000080"/>
          <w:sz w:val="24"/>
          <w:szCs w:val="24"/>
        </w:rPr>
        <w:t>std</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ostream</w:t>
      </w:r>
      <w:proofErr w:type="spellEnd"/>
      <w:r>
        <w:rPr>
          <w:rFonts w:eastAsia="Times New Roman" w:cstheme="minorHAnsi"/>
          <w:b/>
          <w:bCs/>
          <w:color w:val="000080"/>
          <w:sz w:val="24"/>
          <w:szCs w:val="24"/>
        </w:rPr>
        <w:t xml:space="preserve">&amp; </w:t>
      </w:r>
      <w:proofErr w:type="spellStart"/>
      <w:r>
        <w:rPr>
          <w:rFonts w:eastAsia="Times New Roman" w:cstheme="minorHAnsi"/>
          <w:b/>
          <w:bCs/>
          <w:color w:val="000080"/>
          <w:sz w:val="24"/>
          <w:szCs w:val="24"/>
        </w:rPr>
        <w:t>os</w:t>
      </w:r>
      <w:proofErr w:type="spellEnd"/>
      <w:r>
        <w:rPr>
          <w:rFonts w:eastAsia="Times New Roman" w:cstheme="minorHAnsi"/>
          <w:b/>
          <w:bCs/>
          <w:color w:val="000080"/>
          <w:sz w:val="24"/>
          <w:szCs w:val="24"/>
        </w:rPr>
        <w:t>, F f</w:t>
      </w:r>
      <w:r w:rsidRPr="009F1287">
        <w:rPr>
          <w:rFonts w:eastAsia="Times New Roman" w:cstheme="minorHAnsi"/>
          <w:b/>
          <w:bCs/>
          <w:color w:val="000080"/>
          <w:sz w:val="24"/>
          <w:szCs w:val="24"/>
        </w:rPr>
        <w:t>)</w:t>
      </w:r>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const</w:t>
      </w:r>
      <w:proofErr w:type="spellEnd"/>
      <w:r w:rsidRPr="009F1287">
        <w:rPr>
          <w:rFonts w:eastAsia="Times New Roman" w:cstheme="minorHAnsi"/>
          <w:b/>
          <w:bCs/>
          <w:color w:val="000080"/>
          <w:sz w:val="24"/>
          <w:szCs w:val="24"/>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w:t>
      </w:r>
      <w:proofErr w:type="spellStart"/>
      <w:r>
        <w:rPr>
          <w:rFonts w:eastAsia="Times New Roman" w:cstheme="minorHAnsi"/>
          <w:color w:val="000000"/>
          <w:sz w:val="24"/>
          <w:szCs w:val="24"/>
        </w:rPr>
        <w:t>template</w:t>
      </w:r>
      <w:r w:rsidR="00BE0A40">
        <w:rPr>
          <w:rFonts w:eastAsia="Times New Roman" w:cstheme="minorHAnsi"/>
          <w:color w:val="000000"/>
          <w:sz w:val="24"/>
          <w:szCs w:val="24"/>
        </w:rPr>
        <w:t>d</w:t>
      </w:r>
      <w:proofErr w:type="spellEnd"/>
      <w:r>
        <w:rPr>
          <w:rFonts w:eastAsia="Times New Roman" w:cstheme="minorHAnsi"/>
          <w:color w:val="000000"/>
          <w:sz w:val="24"/>
          <w:szCs w:val="24"/>
        </w:rPr>
        <w:t xml:space="preserve"> query that inserts into the output stream </w:t>
      </w:r>
      <w:proofErr w:type="spellStart"/>
      <w:r w:rsidRPr="002D7DE2">
        <w:rPr>
          <w:rFonts w:eastAsia="Times New Roman" w:cstheme="minorHAnsi"/>
          <w:b/>
          <w:color w:val="17365D" w:themeColor="text2" w:themeShade="BF"/>
          <w:sz w:val="24"/>
          <w:szCs w:val="24"/>
        </w:rPr>
        <w:t>os</w:t>
      </w:r>
      <w:proofErr w:type="spellEnd"/>
      <w:r>
        <w:rPr>
          <w:rFonts w:eastAsia="Times New Roman" w:cstheme="minorHAnsi"/>
          <w:color w:val="000000"/>
          <w:sz w:val="24"/>
          <w:szCs w:val="24"/>
        </w:rPr>
        <w:t xml:space="preserve"> </w:t>
      </w:r>
      <w:r w:rsidR="00BE0A40">
        <w:rPr>
          <w:rFonts w:eastAsia="Times New Roman" w:cstheme="minorHAnsi"/>
          <w:color w:val="000000"/>
          <w:sz w:val="24"/>
          <w:szCs w:val="24"/>
        </w:rPr>
        <w:t xml:space="preserve">on a separate line </w:t>
      </w:r>
      <w:r w:rsidR="005C3803">
        <w:rPr>
          <w:rFonts w:eastAsia="Times New Roman" w:cstheme="minorHAnsi"/>
          <w:color w:val="000000"/>
          <w:sz w:val="24"/>
          <w:szCs w:val="24"/>
        </w:rPr>
        <w:t>each</w:t>
      </w:r>
      <w:r>
        <w:rPr>
          <w:rFonts w:eastAsia="Times New Roman" w:cstheme="minorHAnsi"/>
          <w:color w:val="000000"/>
          <w:sz w:val="24"/>
          <w:szCs w:val="24"/>
        </w:rPr>
        <w:t xml:space="preserve"> object</w:t>
      </w:r>
      <w:r w:rsidR="005C3803">
        <w:rPr>
          <w:rFonts w:eastAsia="Times New Roman" w:cstheme="minorHAnsi"/>
          <w:color w:val="000000"/>
          <w:sz w:val="24"/>
          <w:szCs w:val="24"/>
        </w:rPr>
        <w:t xml:space="preserve"> in the list as shown above. </w:t>
      </w:r>
      <w:r>
        <w:rPr>
          <w:rFonts w:eastAsia="Times New Roman" w:cstheme="minorHAnsi"/>
          <w:color w:val="000000"/>
          <w:sz w:val="24"/>
          <w:szCs w:val="24"/>
        </w:rPr>
        <w:t>If the</w:t>
      </w:r>
      <w:r w:rsidR="005C3803">
        <w:rPr>
          <w:rFonts w:eastAsia="Times New Roman" w:cstheme="minorHAnsi"/>
          <w:color w:val="000000"/>
          <w:sz w:val="24"/>
          <w:szCs w:val="24"/>
        </w:rPr>
        <w:t>re are no objects in the list or the object is in a safe empty state, this query does nothing.</w:t>
      </w:r>
      <w:r w:rsidRPr="006E2235">
        <w:rPr>
          <w:rFonts w:eastAsia="Times New Roman" w:cstheme="minorHAnsi"/>
          <w:color w:val="000000"/>
          <w:sz w:val="24"/>
          <w:szCs w:val="24"/>
        </w:rPr>
        <w:t xml:space="preserve">  </w:t>
      </w:r>
    </w:p>
    <w:p w14:paraId="1CCDCCB2" w14:textId="01BA7704" w:rsidR="00E861C6" w:rsidRDefault="005C3803" w:rsidP="005C3803">
      <w:pPr>
        <w:numPr>
          <w:ilvl w:val="0"/>
          <w:numId w:val="19"/>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push_</w:t>
      </w:r>
      <w:proofErr w:type="gramStart"/>
      <w:r>
        <w:rPr>
          <w:rFonts w:eastAsia="Times New Roman" w:cstheme="minorHAnsi"/>
          <w:b/>
          <w:bCs/>
          <w:color w:val="000080"/>
          <w:sz w:val="24"/>
          <w:szCs w:val="24"/>
        </w:rPr>
        <w:t>back</w:t>
      </w:r>
      <w:proofErr w:type="spellEnd"/>
      <w:r>
        <w:rPr>
          <w:rFonts w:eastAsia="Times New Roman" w:cstheme="minorHAnsi"/>
          <w:b/>
          <w:bCs/>
          <w:color w:val="000080"/>
          <w:sz w:val="24"/>
          <w:szCs w:val="24"/>
        </w:rPr>
        <w:t>(</w:t>
      </w:r>
      <w:proofErr w:type="spellStart"/>
      <w:proofErr w:type="gramEnd"/>
      <w:r>
        <w:rPr>
          <w:rFonts w:eastAsia="Times New Roman" w:cstheme="minorHAnsi"/>
          <w:b/>
          <w:bCs/>
          <w:color w:val="000080"/>
          <w:sz w:val="24"/>
          <w:szCs w:val="24"/>
        </w:rPr>
        <w:t>const</w:t>
      </w:r>
      <w:proofErr w:type="spellEnd"/>
      <w:r>
        <w:rPr>
          <w:rFonts w:eastAsia="Times New Roman" w:cstheme="minorHAnsi"/>
          <w:b/>
          <w:bCs/>
          <w:color w:val="000080"/>
          <w:sz w:val="24"/>
          <w:szCs w:val="24"/>
        </w:rPr>
        <w:t xml:space="preserve"> T&amp;</w:t>
      </w:r>
      <w:r w:rsidR="00BE0A40">
        <w:rPr>
          <w:rFonts w:eastAsia="Times New Roman" w:cstheme="minorHAnsi"/>
          <w:b/>
          <w:bCs/>
          <w:color w:val="000080"/>
          <w:sz w:val="24"/>
          <w:szCs w:val="24"/>
        </w:rPr>
        <w:t xml:space="preserve"> t</w:t>
      </w:r>
      <w:r>
        <w:rPr>
          <w:rFonts w:eastAsia="Times New Roman" w:cstheme="minorHAnsi"/>
          <w:b/>
          <w:bCs/>
          <w:color w:val="000080"/>
          <w:sz w:val="24"/>
          <w:szCs w:val="24"/>
        </w:rPr>
        <w:t>)</w:t>
      </w:r>
      <w:r w:rsidR="00E861C6" w:rsidRPr="006E2235">
        <w:rPr>
          <w:rFonts w:eastAsia="Times New Roman" w:cstheme="minorHAnsi"/>
          <w:color w:val="000000"/>
          <w:sz w:val="24"/>
          <w:szCs w:val="24"/>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modifier that receives an unmodifiable reference to a </w:t>
      </w:r>
      <w:r>
        <w:rPr>
          <w:rFonts w:eastAsia="Times New Roman" w:cstheme="minorHAnsi"/>
          <w:b/>
          <w:bCs/>
          <w:color w:val="000080"/>
          <w:sz w:val="24"/>
          <w:szCs w:val="24"/>
        </w:rPr>
        <w:t>T</w:t>
      </w:r>
      <w:r>
        <w:rPr>
          <w:rFonts w:eastAsia="Times New Roman" w:cstheme="minorHAnsi"/>
          <w:color w:val="000000"/>
          <w:sz w:val="24"/>
          <w:szCs w:val="24"/>
        </w:rPr>
        <w:t xml:space="preserve"> object </w:t>
      </w:r>
      <w:r w:rsidR="00BE0A40">
        <w:rPr>
          <w:rFonts w:eastAsia="Times New Roman" w:cstheme="minorHAnsi"/>
          <w:b/>
          <w:bCs/>
          <w:color w:val="000080"/>
          <w:sz w:val="24"/>
          <w:szCs w:val="24"/>
        </w:rPr>
        <w:t>t</w:t>
      </w:r>
      <w:r w:rsidR="00BE0A40">
        <w:rPr>
          <w:rFonts w:eastAsia="Times New Roman" w:cstheme="minorHAnsi"/>
          <w:color w:val="000000"/>
          <w:sz w:val="24"/>
          <w:szCs w:val="24"/>
        </w:rPr>
        <w:t xml:space="preserve">  </w:t>
      </w:r>
      <w:r>
        <w:rPr>
          <w:rFonts w:eastAsia="Times New Roman" w:cstheme="minorHAnsi"/>
          <w:color w:val="000000"/>
          <w:sz w:val="24"/>
          <w:szCs w:val="24"/>
        </w:rPr>
        <w:t xml:space="preserve">and if there is room in the list, adds the object </w:t>
      </w:r>
      <w:r w:rsidR="00BE0A40">
        <w:rPr>
          <w:rFonts w:eastAsia="Times New Roman" w:cstheme="minorHAnsi"/>
          <w:b/>
          <w:bCs/>
          <w:color w:val="000080"/>
          <w:sz w:val="24"/>
          <w:szCs w:val="24"/>
        </w:rPr>
        <w:t>t</w:t>
      </w:r>
      <w:r w:rsidR="00BE0A40">
        <w:rPr>
          <w:rFonts w:eastAsia="Times New Roman" w:cstheme="minorHAnsi"/>
          <w:color w:val="000000"/>
          <w:sz w:val="24"/>
          <w:szCs w:val="24"/>
        </w:rPr>
        <w:t xml:space="preserve"> </w:t>
      </w:r>
      <w:r>
        <w:rPr>
          <w:rFonts w:eastAsia="Times New Roman" w:cstheme="minorHAnsi"/>
          <w:color w:val="000000"/>
          <w:sz w:val="24"/>
          <w:szCs w:val="24"/>
        </w:rPr>
        <w:t>to the list. If the list is full, this function does nothing.</w:t>
      </w:r>
    </w:p>
    <w:p w14:paraId="2F5F1231" w14:textId="1A26A1BC" w:rsidR="009E53B9" w:rsidRPr="006E2235" w:rsidRDefault="009E53B9" w:rsidP="009E53B9">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Your design disables </w:t>
      </w:r>
      <w:r w:rsidR="00BE0A40">
        <w:rPr>
          <w:rFonts w:eastAsia="Times New Roman" w:cstheme="minorHAnsi"/>
          <w:color w:val="000000"/>
          <w:sz w:val="24"/>
          <w:szCs w:val="24"/>
        </w:rPr>
        <w:t xml:space="preserve">copy and move </w:t>
      </w:r>
      <w:r>
        <w:rPr>
          <w:rFonts w:eastAsia="Times New Roman" w:cstheme="minorHAnsi"/>
          <w:color w:val="000000"/>
          <w:sz w:val="24"/>
          <w:szCs w:val="24"/>
        </w:rPr>
        <w:t>assignment operations and copy construction of the list.</w:t>
      </w:r>
    </w:p>
    <w:p w14:paraId="344DC690" w14:textId="77777777" w:rsidR="005C3803" w:rsidRPr="006E2235" w:rsidRDefault="005C3803" w:rsidP="005C3803">
      <w:pPr>
        <w:spacing w:before="100" w:beforeAutospacing="1" w:after="100" w:afterAutospacing="1" w:line="240" w:lineRule="auto"/>
        <w:ind w:left="720"/>
        <w:rPr>
          <w:rFonts w:eastAsia="Times New Roman" w:cstheme="minorHAnsi"/>
          <w:color w:val="000000"/>
          <w:sz w:val="24"/>
          <w:szCs w:val="24"/>
        </w:rPr>
      </w:pPr>
      <w:r w:rsidRPr="006E2235">
        <w:rPr>
          <w:rFonts w:eastAsia="Times New Roman" w:cstheme="minorHAnsi"/>
          <w:color w:val="000000"/>
          <w:sz w:val="24"/>
          <w:szCs w:val="24"/>
        </w:rPr>
        <w:t xml:space="preserve">  </w:t>
      </w:r>
    </w:p>
    <w:p w14:paraId="26C74394" w14:textId="2AB52FC4" w:rsidR="005C3803" w:rsidRPr="008C5F7F" w:rsidRDefault="005C3803" w:rsidP="005C3803">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Taxable</w:t>
      </w:r>
      <w:r w:rsidRPr="008C5F7F">
        <w:rPr>
          <w:rFonts w:ascii="Arial" w:eastAsia="Times New Roman" w:hAnsi="Arial" w:cs="Arial"/>
          <w:color w:val="4599B1"/>
          <w:sz w:val="27"/>
          <w:szCs w:val="27"/>
        </w:rPr>
        <w:t xml:space="preserve"> </w:t>
      </w:r>
      <w:r>
        <w:rPr>
          <w:rFonts w:ascii="Arial" w:eastAsia="Times New Roman" w:hAnsi="Arial" w:cs="Arial"/>
          <w:color w:val="4599B1"/>
          <w:sz w:val="27"/>
          <w:szCs w:val="27"/>
        </w:rPr>
        <w:t>Module</w:t>
      </w:r>
    </w:p>
    <w:p w14:paraId="3146065C" w14:textId="2D33D965" w:rsidR="005C3803" w:rsidRPr="009F1287" w:rsidRDefault="005C3803" w:rsidP="005C3803">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 xml:space="preserve">Design and code a </w:t>
      </w:r>
      <w:proofErr w:type="spellStart"/>
      <w:r>
        <w:rPr>
          <w:rFonts w:eastAsia="Times New Roman" w:cstheme="minorHAnsi"/>
          <w:color w:val="000000"/>
          <w:sz w:val="24"/>
          <w:szCs w:val="24"/>
        </w:rPr>
        <w:t>functor</w:t>
      </w:r>
      <w:proofErr w:type="spellEnd"/>
      <w:r w:rsidR="009A3284">
        <w:rPr>
          <w:rFonts w:eastAsia="Times New Roman" w:cstheme="minorHAnsi"/>
          <w:color w:val="000000"/>
          <w:sz w:val="24"/>
          <w:szCs w:val="24"/>
        </w:rPr>
        <w:t xml:space="preserve"> (function object)</w:t>
      </w:r>
      <w:r w:rsidRPr="009F1287">
        <w:rPr>
          <w:rFonts w:eastAsia="Times New Roman" w:cstheme="minorHAnsi"/>
          <w:color w:val="000000"/>
          <w:sz w:val="24"/>
          <w:szCs w:val="24"/>
        </w:rPr>
        <w:t xml:space="preserve"> named </w:t>
      </w:r>
      <w:r>
        <w:rPr>
          <w:rFonts w:eastAsia="Times New Roman" w:cstheme="minorHAnsi"/>
          <w:b/>
          <w:bCs/>
          <w:color w:val="000080"/>
          <w:sz w:val="24"/>
          <w:szCs w:val="24"/>
        </w:rPr>
        <w:t>Taxable</w:t>
      </w:r>
      <w:r w:rsidRPr="009F1287">
        <w:rPr>
          <w:rFonts w:eastAsia="Times New Roman" w:cstheme="minorHAnsi"/>
          <w:color w:val="000000"/>
          <w:sz w:val="24"/>
          <w:szCs w:val="24"/>
        </w:rPr>
        <w:t> </w:t>
      </w:r>
      <w:r>
        <w:rPr>
          <w:rFonts w:eastAsia="Times New Roman" w:cstheme="minorHAnsi"/>
          <w:color w:val="000000"/>
          <w:sz w:val="24"/>
          <w:szCs w:val="24"/>
        </w:rPr>
        <w:t xml:space="preserve">that receives a </w:t>
      </w:r>
      <w:r w:rsidR="00BE0A40">
        <w:rPr>
          <w:rFonts w:eastAsia="Times New Roman" w:cstheme="minorHAnsi"/>
          <w:color w:val="000000"/>
          <w:sz w:val="24"/>
          <w:szCs w:val="24"/>
        </w:rPr>
        <w:t>value</w:t>
      </w:r>
      <w:r>
        <w:rPr>
          <w:rFonts w:eastAsia="Times New Roman" w:cstheme="minorHAnsi"/>
          <w:color w:val="000000"/>
          <w:sz w:val="24"/>
          <w:szCs w:val="24"/>
        </w:rPr>
        <w:t xml:space="preserve"> and returns the </w:t>
      </w:r>
      <w:r w:rsidR="00BE0A40">
        <w:rPr>
          <w:rFonts w:eastAsia="Times New Roman" w:cstheme="minorHAnsi"/>
          <w:color w:val="000000"/>
          <w:sz w:val="24"/>
          <w:szCs w:val="24"/>
        </w:rPr>
        <w:t>sum of the value</w:t>
      </w:r>
      <w:r>
        <w:rPr>
          <w:rFonts w:eastAsia="Times New Roman" w:cstheme="minorHAnsi"/>
          <w:color w:val="000000"/>
          <w:sz w:val="24"/>
          <w:szCs w:val="24"/>
        </w:rPr>
        <w:t xml:space="preserve"> with the tax </w:t>
      </w:r>
      <w:r w:rsidR="00D80BF7">
        <w:rPr>
          <w:rFonts w:eastAsia="Times New Roman" w:cstheme="minorHAnsi"/>
          <w:color w:val="000000"/>
          <w:sz w:val="24"/>
          <w:szCs w:val="24"/>
        </w:rPr>
        <w:t>on</w:t>
      </w:r>
      <w:r>
        <w:rPr>
          <w:rFonts w:eastAsia="Times New Roman" w:cstheme="minorHAnsi"/>
          <w:color w:val="000000"/>
          <w:sz w:val="24"/>
          <w:szCs w:val="24"/>
        </w:rPr>
        <w:t xml:space="preserve"> it.</w:t>
      </w:r>
      <w:r w:rsidRPr="009F1287">
        <w:rPr>
          <w:rFonts w:eastAsia="Times New Roman" w:cstheme="minorHAnsi"/>
          <w:color w:val="000000"/>
          <w:sz w:val="24"/>
          <w:szCs w:val="24"/>
        </w:rPr>
        <w:t xml:space="preserve">  Your </w:t>
      </w:r>
      <w:r>
        <w:rPr>
          <w:rFonts w:eastAsia="Times New Roman" w:cstheme="minorHAnsi"/>
          <w:color w:val="000000"/>
          <w:sz w:val="24"/>
          <w:szCs w:val="24"/>
        </w:rPr>
        <w:t xml:space="preserve">class </w:t>
      </w:r>
      <w:r w:rsidRPr="009F1287">
        <w:rPr>
          <w:rFonts w:eastAsia="Times New Roman" w:cstheme="minorHAnsi"/>
          <w:color w:val="000000"/>
          <w:sz w:val="24"/>
          <w:szCs w:val="24"/>
        </w:rPr>
        <w:t xml:space="preserve">design includes the following </w:t>
      </w:r>
      <w:r>
        <w:rPr>
          <w:rFonts w:eastAsia="Times New Roman" w:cstheme="minorHAnsi"/>
          <w:color w:val="000000"/>
          <w:sz w:val="24"/>
          <w:szCs w:val="24"/>
        </w:rPr>
        <w:t xml:space="preserve">public </w:t>
      </w:r>
      <w:r w:rsidRPr="009F1287">
        <w:rPr>
          <w:rFonts w:eastAsia="Times New Roman" w:cstheme="minorHAnsi"/>
          <w:color w:val="000000"/>
          <w:sz w:val="24"/>
          <w:szCs w:val="24"/>
        </w:rPr>
        <w:t>member function</w:t>
      </w:r>
      <w:r>
        <w:rPr>
          <w:rFonts w:eastAsia="Times New Roman" w:cstheme="minorHAnsi"/>
          <w:color w:val="000000"/>
          <w:sz w:val="24"/>
          <w:szCs w:val="24"/>
        </w:rPr>
        <w:t>s</w:t>
      </w:r>
      <w:r w:rsidRPr="009F1287">
        <w:rPr>
          <w:rFonts w:eastAsia="Times New Roman" w:cstheme="minorHAnsi"/>
          <w:color w:val="000000"/>
          <w:sz w:val="24"/>
          <w:szCs w:val="24"/>
        </w:rPr>
        <w:t>:</w:t>
      </w:r>
    </w:p>
    <w:p w14:paraId="666EBDDA" w14:textId="31BA3CAE" w:rsidR="005C3803" w:rsidRPr="002D7DE2" w:rsidRDefault="009A3284" w:rsidP="005C3803">
      <w:pPr>
        <w:numPr>
          <w:ilvl w:val="0"/>
          <w:numId w:val="19"/>
        </w:numPr>
        <w:spacing w:before="100" w:beforeAutospacing="1" w:after="100" w:afterAutospacing="1" w:line="240" w:lineRule="auto"/>
        <w:rPr>
          <w:rFonts w:eastAsia="Times New Roman" w:cstheme="minorHAnsi"/>
          <w:color w:val="000000"/>
          <w:sz w:val="24"/>
          <w:szCs w:val="24"/>
        </w:rPr>
      </w:pPr>
      <w:proofErr w:type="gramStart"/>
      <w:r w:rsidRPr="003F05BF">
        <w:rPr>
          <w:rFonts w:eastAsia="Times New Roman" w:cstheme="minorHAnsi"/>
          <w:b/>
          <w:bCs/>
          <w:color w:val="17365D" w:themeColor="text2" w:themeShade="BF"/>
          <w:sz w:val="24"/>
          <w:szCs w:val="24"/>
          <w:rPrChange w:id="0" w:author="Chris Szalwinski" w:date="2019-02-12T14:52:00Z">
            <w:rPr>
              <w:rFonts w:eastAsia="Times New Roman" w:cstheme="minorHAnsi"/>
              <w:b/>
              <w:bCs/>
              <w:color w:val="000080"/>
              <w:sz w:val="24"/>
              <w:szCs w:val="24"/>
            </w:rPr>
          </w:rPrChange>
        </w:rPr>
        <w:t>Taxable(</w:t>
      </w:r>
      <w:proofErr w:type="gramEnd"/>
      <w:r w:rsidRPr="003F05BF">
        <w:rPr>
          <w:rFonts w:eastAsia="Times New Roman" w:cstheme="minorHAnsi"/>
          <w:b/>
          <w:bCs/>
          <w:color w:val="17365D" w:themeColor="text2" w:themeShade="BF"/>
          <w:sz w:val="24"/>
          <w:szCs w:val="24"/>
          <w:rPrChange w:id="1" w:author="Chris Szalwinski" w:date="2019-02-12T14:52:00Z">
            <w:rPr>
              <w:rFonts w:eastAsia="Times New Roman" w:cstheme="minorHAnsi"/>
              <w:b/>
              <w:bCs/>
              <w:color w:val="000080"/>
              <w:sz w:val="24"/>
              <w:szCs w:val="24"/>
            </w:rPr>
          </w:rPrChange>
        </w:rPr>
        <w:t>float)</w:t>
      </w:r>
      <w:ins w:id="2" w:author="Elliott Coleshill" w:date="2019-02-12T14:34:00Z">
        <w:r w:rsidRPr="003F05BF">
          <w:rPr>
            <w:rFonts w:eastAsia="Times New Roman" w:cstheme="minorHAnsi"/>
            <w:color w:val="17365D" w:themeColor="text2" w:themeShade="BF"/>
            <w:sz w:val="24"/>
            <w:szCs w:val="24"/>
            <w:rPrChange w:id="3" w:author="Chris Szalwinski" w:date="2019-02-12T14:52:00Z">
              <w:rPr>
                <w:rFonts w:eastAsia="Times New Roman" w:cstheme="minorHAnsi"/>
                <w:color w:val="000000"/>
                <w:sz w:val="24"/>
                <w:szCs w:val="24"/>
              </w:rPr>
            </w:rPrChange>
          </w:rPr>
          <w:t xml:space="preserve"> </w:t>
        </w:r>
      </w:ins>
      <w:r w:rsidR="005C3803">
        <w:rPr>
          <w:rFonts w:eastAsia="Times New Roman" w:cstheme="minorHAnsi"/>
          <w:color w:val="000000"/>
          <w:sz w:val="24"/>
          <w:szCs w:val="24"/>
        </w:rPr>
        <w:t>A one-argumen</w:t>
      </w:r>
      <w:r w:rsidR="009E53B9">
        <w:rPr>
          <w:rFonts w:eastAsia="Times New Roman" w:cstheme="minorHAnsi"/>
          <w:color w:val="000000"/>
          <w:sz w:val="24"/>
          <w:szCs w:val="24"/>
        </w:rPr>
        <w:t xml:space="preserve">t constructor that receives the </w:t>
      </w:r>
      <w:r w:rsidR="00D80BF7">
        <w:rPr>
          <w:rFonts w:eastAsia="Times New Roman" w:cstheme="minorHAnsi"/>
          <w:color w:val="000000"/>
          <w:sz w:val="24"/>
          <w:szCs w:val="24"/>
        </w:rPr>
        <w:t xml:space="preserve">prescribed </w:t>
      </w:r>
      <w:r w:rsidR="009E53B9">
        <w:rPr>
          <w:rFonts w:eastAsia="Times New Roman" w:cstheme="minorHAnsi"/>
          <w:color w:val="000000"/>
          <w:sz w:val="24"/>
          <w:szCs w:val="24"/>
        </w:rPr>
        <w:t xml:space="preserve">tax rate and stores it in an </w:t>
      </w:r>
      <w:r w:rsidR="00D80BF7">
        <w:rPr>
          <w:rFonts w:eastAsia="Times New Roman" w:cstheme="minorHAnsi"/>
          <w:color w:val="000000"/>
          <w:sz w:val="24"/>
          <w:szCs w:val="24"/>
        </w:rPr>
        <w:t xml:space="preserve">unmodifiable </w:t>
      </w:r>
      <w:r w:rsidR="009E53B9">
        <w:rPr>
          <w:rFonts w:eastAsia="Times New Roman" w:cstheme="minorHAnsi"/>
          <w:color w:val="000000"/>
          <w:sz w:val="24"/>
          <w:szCs w:val="24"/>
        </w:rPr>
        <w:t>instance variable</w:t>
      </w:r>
      <w:r w:rsidR="005C3803">
        <w:rPr>
          <w:rFonts w:eastAsia="Times New Roman" w:cstheme="minorHAnsi"/>
          <w:color w:val="000000"/>
          <w:sz w:val="24"/>
          <w:szCs w:val="24"/>
        </w:rPr>
        <w:t>.</w:t>
      </w:r>
    </w:p>
    <w:p w14:paraId="3AC2E9AD" w14:textId="66C6586E" w:rsidR="005C3803" w:rsidRPr="009E53B9" w:rsidRDefault="009A3284" w:rsidP="009E53B9">
      <w:pPr>
        <w:numPr>
          <w:ilvl w:val="0"/>
          <w:numId w:val="19"/>
        </w:numPr>
        <w:spacing w:before="100" w:beforeAutospacing="1" w:after="100" w:afterAutospacing="1" w:line="240" w:lineRule="auto"/>
        <w:rPr>
          <w:rFonts w:eastAsia="Times New Roman" w:cstheme="minorHAnsi"/>
          <w:color w:val="000000"/>
          <w:sz w:val="24"/>
          <w:szCs w:val="24"/>
        </w:rPr>
      </w:pPr>
      <w:proofErr w:type="gramStart"/>
      <w:r w:rsidRPr="009A3284">
        <w:rPr>
          <w:rFonts w:eastAsia="Times New Roman" w:cstheme="minorHAnsi"/>
          <w:b/>
          <w:bCs/>
          <w:color w:val="000080"/>
          <w:sz w:val="24"/>
          <w:szCs w:val="24"/>
        </w:rPr>
        <w:lastRenderedPageBreak/>
        <w:t>f</w:t>
      </w:r>
      <w:r w:rsidRPr="009A3284">
        <w:rPr>
          <w:rFonts w:eastAsia="Times New Roman" w:cstheme="minorHAnsi"/>
          <w:b/>
          <w:bCs/>
          <w:color w:val="000080"/>
          <w:sz w:val="24"/>
          <w:szCs w:val="24"/>
          <w:rPrChange w:id="4" w:author="Elliott Coleshill" w:date="2019-02-12T14:35:00Z">
            <w:rPr>
              <w:rFonts w:eastAsia="Times New Roman" w:cstheme="minorHAnsi"/>
              <w:color w:val="000000"/>
              <w:sz w:val="24"/>
              <w:szCs w:val="24"/>
            </w:rPr>
          </w:rPrChange>
        </w:rPr>
        <w:t>loat</w:t>
      </w:r>
      <w:proofErr w:type="gramEnd"/>
      <w:r w:rsidRPr="009A3284">
        <w:rPr>
          <w:rFonts w:eastAsia="Times New Roman" w:cstheme="minorHAnsi"/>
          <w:b/>
          <w:bCs/>
          <w:color w:val="000080"/>
          <w:sz w:val="24"/>
          <w:szCs w:val="24"/>
          <w:rPrChange w:id="5" w:author="Elliott Coleshill" w:date="2019-02-12T14:35:00Z">
            <w:rPr>
              <w:rFonts w:eastAsia="Times New Roman" w:cstheme="minorHAnsi"/>
              <w:color w:val="000000"/>
              <w:sz w:val="24"/>
              <w:szCs w:val="24"/>
            </w:rPr>
          </w:rPrChange>
        </w:rPr>
        <w:t xml:space="preserve"> operator()(float)</w:t>
      </w:r>
      <w:r>
        <w:rPr>
          <w:rFonts w:eastAsia="Times New Roman" w:cstheme="minorHAnsi"/>
          <w:color w:val="000000"/>
          <w:sz w:val="24"/>
          <w:szCs w:val="24"/>
        </w:rPr>
        <w:t xml:space="preserve"> </w:t>
      </w:r>
      <w:r w:rsidR="009E53B9">
        <w:rPr>
          <w:rFonts w:eastAsia="Times New Roman" w:cstheme="minorHAnsi"/>
          <w:color w:val="000000"/>
          <w:sz w:val="24"/>
          <w:szCs w:val="24"/>
        </w:rPr>
        <w:t>A function call operator that receives a price and returns the sum of the price and the tax added to it.</w:t>
      </w:r>
      <w:r w:rsidR="005C3803">
        <w:rPr>
          <w:rFonts w:eastAsia="Times New Roman" w:cstheme="minorHAnsi"/>
          <w:color w:val="000000"/>
          <w:sz w:val="24"/>
          <w:szCs w:val="24"/>
        </w:rPr>
        <w:t xml:space="preserve"> </w:t>
      </w:r>
    </w:p>
    <w:p w14:paraId="0EADB83A" w14:textId="77777777" w:rsidR="009E53B9" w:rsidRDefault="009E53B9" w:rsidP="0088517B">
      <w:pPr>
        <w:pStyle w:val="Heading2"/>
        <w:spacing w:before="100" w:beforeAutospacing="1" w:after="100" w:afterAutospacing="1"/>
        <w:rPr>
          <w:rFonts w:ascii="Arial" w:hAnsi="Arial"/>
          <w:color w:val="4599B1"/>
          <w:sz w:val="27"/>
          <w:szCs w:val="27"/>
        </w:rPr>
      </w:pPr>
    </w:p>
    <w:p w14:paraId="793EAA6D" w14:textId="67ADB961" w:rsidR="0088517B" w:rsidRPr="00005C0F" w:rsidRDefault="0088517B" w:rsidP="0088517B">
      <w:pPr>
        <w:pStyle w:val="Heading2"/>
        <w:spacing w:before="100" w:beforeAutospacing="1" w:after="100" w:afterAutospacing="1"/>
        <w:rPr>
          <w:rFonts w:ascii="Arial" w:hAnsi="Arial"/>
          <w:color w:val="4599B1"/>
          <w:sz w:val="27"/>
          <w:szCs w:val="27"/>
        </w:rPr>
      </w:pPr>
      <w:r w:rsidRPr="00005C0F">
        <w:rPr>
          <w:rFonts w:ascii="Arial" w:hAnsi="Arial"/>
          <w:color w:val="4599B1"/>
          <w:sz w:val="27"/>
          <w:szCs w:val="27"/>
        </w:rPr>
        <w:t>In-Lab Submission (30%)</w:t>
      </w:r>
    </w:p>
    <w:p w14:paraId="741D133A"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14:paraId="1A778D30" w14:textId="77777777" w:rsidR="0088517B" w:rsidRPr="00A52DBC" w:rsidRDefault="0088517B" w:rsidP="0088517B">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14:paraId="77701A50"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14:paraId="22AE71E4" w14:textId="2C532BAC" w:rsidR="0088517B" w:rsidRPr="00A52DBC" w:rsidRDefault="0088517B" w:rsidP="0088517B">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sidR="009E53B9">
        <w:rPr>
          <w:rFonts w:eastAsia="Times New Roman" w:cstheme="minorHAnsi"/>
          <w:b/>
          <w:bCs/>
          <w:noProof/>
          <w:color w:val="000000"/>
          <w:sz w:val="24"/>
          <w:szCs w:val="24"/>
        </w:rPr>
        <w:t>5</w:t>
      </w:r>
      <w:r w:rsidRPr="00A52DBC">
        <w:rPr>
          <w:rFonts w:eastAsia="Times New Roman" w:cstheme="minorHAnsi"/>
          <w:b/>
          <w:bCs/>
          <w:noProof/>
          <w:color w:val="000000"/>
          <w:sz w:val="24"/>
          <w:szCs w:val="24"/>
        </w:rPr>
        <w:t>_lab</w:t>
      </w:r>
      <w:r w:rsidRPr="00A52DBC">
        <w:rPr>
          <w:rFonts w:eastAsia="Times New Roman" w:cstheme="minorHAnsi"/>
          <w:bCs/>
          <w:noProof/>
          <w:color w:val="808080" w:themeColor="background1" w:themeShade="80"/>
          <w:lang w:eastAsia="zh-CN"/>
        </w:rPr>
        <w:t>&lt;ENTER&gt;</w:t>
      </w:r>
    </w:p>
    <w:p w14:paraId="1953F100" w14:textId="77777777" w:rsidR="006E2235" w:rsidRPr="00B92610" w:rsidRDefault="0088517B">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14:paraId="713F0C50" w14:textId="77777777" w:rsidR="00D80BF7" w:rsidRDefault="00D80BF7" w:rsidP="00D80BF7">
      <w:pPr>
        <w:rPr>
          <w:rFonts w:ascii="Arial" w:eastAsia="Times New Roman" w:hAnsi="Arial" w:cs="Arial"/>
          <w:b/>
          <w:bCs/>
          <w:caps/>
          <w:color w:val="4599B1"/>
          <w:sz w:val="27"/>
          <w:szCs w:val="27"/>
        </w:rPr>
      </w:pPr>
    </w:p>
    <w:p w14:paraId="7F8A52CE" w14:textId="1BADAFD4" w:rsidR="0088517B" w:rsidRPr="00C86277" w:rsidRDefault="0088517B" w:rsidP="00D80BF7">
      <w:pPr>
        <w:rPr>
          <w:rFonts w:ascii="Arial" w:eastAsia="Times New Roman" w:hAnsi="Arial" w:cs="Arial"/>
          <w:b/>
          <w:bCs/>
          <w:caps/>
          <w:color w:val="4599B1"/>
          <w:sz w:val="27"/>
          <w:szCs w:val="27"/>
        </w:rPr>
      </w:pPr>
      <w:r w:rsidRPr="00C86277">
        <w:rPr>
          <w:rFonts w:ascii="Arial" w:eastAsia="Times New Roman" w:hAnsi="Arial" w:cs="Arial"/>
          <w:b/>
          <w:bCs/>
          <w:caps/>
          <w:color w:val="4599B1"/>
          <w:sz w:val="27"/>
          <w:szCs w:val="27"/>
        </w:rPr>
        <w:t>SPECIFICATIONS</w:t>
      </w:r>
      <w:r>
        <w:rPr>
          <w:rFonts w:ascii="Arial" w:eastAsia="Times New Roman" w:hAnsi="Arial" w:cs="Arial"/>
          <w:b/>
          <w:bCs/>
          <w:caps/>
          <w:color w:val="4599B1"/>
          <w:sz w:val="27"/>
          <w:szCs w:val="27"/>
        </w:rPr>
        <w:t xml:space="preserve"> – AT HOME</w:t>
      </w:r>
    </w:p>
    <w:p w14:paraId="78979388" w14:textId="1DB25543" w:rsidR="006E2235" w:rsidRPr="004E5E68" w:rsidRDefault="006E2235" w:rsidP="006E2235">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Th</w:t>
      </w:r>
      <w:r>
        <w:rPr>
          <w:rFonts w:eastAsia="Times New Roman" w:cstheme="minorHAnsi"/>
          <w:color w:val="000000"/>
          <w:sz w:val="24"/>
          <w:szCs w:val="24"/>
        </w:rPr>
        <w:t>e at-home part of th</w:t>
      </w:r>
      <w:r w:rsidRPr="004E5E68">
        <w:rPr>
          <w:rFonts w:eastAsia="Times New Roman" w:cstheme="minorHAnsi"/>
          <w:color w:val="000000"/>
          <w:sz w:val="24"/>
          <w:szCs w:val="24"/>
        </w:rPr>
        <w:t xml:space="preserve">is workshop </w:t>
      </w:r>
      <w:r w:rsidR="009E53B9">
        <w:rPr>
          <w:rFonts w:eastAsia="Times New Roman" w:cstheme="minorHAnsi"/>
          <w:color w:val="000000"/>
          <w:sz w:val="24"/>
          <w:szCs w:val="24"/>
        </w:rPr>
        <w:t>updates the following modules</w:t>
      </w:r>
      <w:r w:rsidRPr="004E5E68">
        <w:rPr>
          <w:rFonts w:eastAsia="Times New Roman" w:cstheme="minorHAnsi"/>
          <w:color w:val="000000"/>
          <w:sz w:val="24"/>
          <w:szCs w:val="24"/>
        </w:rPr>
        <w:t>:</w:t>
      </w:r>
    </w:p>
    <w:p w14:paraId="6A03BB6B" w14:textId="1D876AF4" w:rsidR="006E2235" w:rsidRPr="004E5E68" w:rsidRDefault="009E53B9" w:rsidP="006E2235">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w5</w:t>
      </w:r>
      <w:r w:rsidR="006E2235">
        <w:rPr>
          <w:rFonts w:eastAsia="Times New Roman" w:cstheme="minorHAnsi"/>
          <w:b/>
          <w:bCs/>
          <w:color w:val="000080"/>
          <w:sz w:val="24"/>
          <w:szCs w:val="24"/>
        </w:rPr>
        <w:t xml:space="preserve"> </w:t>
      </w:r>
      <w:r w:rsidR="006E2235">
        <w:rPr>
          <w:rFonts w:eastAsia="Times New Roman" w:cstheme="minorHAnsi"/>
          <w:color w:val="000000"/>
          <w:sz w:val="24"/>
          <w:szCs w:val="24"/>
        </w:rPr>
        <w:t>(</w:t>
      </w:r>
      <w:r>
        <w:rPr>
          <w:rFonts w:eastAsia="Times New Roman" w:cstheme="minorHAnsi"/>
          <w:color w:val="000000"/>
          <w:sz w:val="24"/>
          <w:szCs w:val="24"/>
        </w:rPr>
        <w:t>from in-lab</w:t>
      </w:r>
      <w:r w:rsidR="006E2235">
        <w:rPr>
          <w:rFonts w:eastAsia="Times New Roman" w:cstheme="minorHAnsi"/>
          <w:color w:val="000000"/>
          <w:sz w:val="24"/>
          <w:szCs w:val="24"/>
        </w:rPr>
        <w:t>)</w:t>
      </w:r>
    </w:p>
    <w:p w14:paraId="2C39F12E" w14:textId="12AE0D49" w:rsidR="006E2235" w:rsidRDefault="009E53B9" w:rsidP="006E2235">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KVList</w:t>
      </w:r>
      <w:proofErr w:type="spellEnd"/>
      <w:r w:rsidR="006E2235">
        <w:rPr>
          <w:rFonts w:eastAsia="Times New Roman" w:cstheme="minorHAnsi"/>
          <w:b/>
          <w:bCs/>
          <w:color w:val="000080"/>
          <w:sz w:val="24"/>
          <w:szCs w:val="24"/>
        </w:rPr>
        <w:t xml:space="preserve"> </w:t>
      </w:r>
      <w:r w:rsidR="006E2235">
        <w:rPr>
          <w:rFonts w:eastAsia="Times New Roman" w:cstheme="minorHAnsi"/>
          <w:color w:val="000000"/>
          <w:sz w:val="24"/>
          <w:szCs w:val="24"/>
        </w:rPr>
        <w:t>(</w:t>
      </w:r>
      <w:r w:rsidR="00704C1D">
        <w:rPr>
          <w:rFonts w:eastAsia="Times New Roman" w:cstheme="minorHAnsi"/>
          <w:color w:val="000000"/>
          <w:sz w:val="24"/>
          <w:szCs w:val="24"/>
        </w:rPr>
        <w:t>from in-lab)</w:t>
      </w:r>
    </w:p>
    <w:p w14:paraId="3A4076B2" w14:textId="739199C4" w:rsidR="00CD1966" w:rsidRPr="00CD1966" w:rsidRDefault="00CD1966" w:rsidP="00CD1966">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KVPair</w:t>
      </w:r>
      <w:proofErr w:type="spellEnd"/>
      <w:r>
        <w:rPr>
          <w:rFonts w:eastAsia="Times New Roman" w:cstheme="minorHAnsi"/>
          <w:b/>
          <w:bCs/>
          <w:color w:val="000080"/>
          <w:sz w:val="24"/>
          <w:szCs w:val="24"/>
        </w:rPr>
        <w:t xml:space="preserve"> </w:t>
      </w:r>
      <w:r>
        <w:rPr>
          <w:rFonts w:eastAsia="Times New Roman" w:cstheme="minorHAnsi"/>
          <w:color w:val="000000"/>
          <w:sz w:val="24"/>
          <w:szCs w:val="24"/>
        </w:rPr>
        <w:t>(from in-lab)</w:t>
      </w:r>
    </w:p>
    <w:p w14:paraId="295A1952" w14:textId="6F1EE728" w:rsidR="006E2235" w:rsidRDefault="006E2235" w:rsidP="006E2235">
      <w:pPr>
        <w:spacing w:before="100" w:beforeAutospacing="1" w:after="100" w:afterAutospacing="1" w:line="240" w:lineRule="auto"/>
        <w:textAlignment w:val="baseline"/>
        <w:rPr>
          <w:ins w:id="6" w:author="Chirag Alwani" w:date="2019-02-21T09:36:00Z"/>
          <w:rFonts w:eastAsia="Times New Roman" w:cstheme="minorHAnsi"/>
          <w:color w:val="000000"/>
          <w:sz w:val="24"/>
          <w:szCs w:val="24"/>
        </w:rPr>
      </w:pPr>
      <w:r>
        <w:rPr>
          <w:rFonts w:eastAsia="Times New Roman" w:cstheme="minorHAnsi"/>
          <w:color w:val="000000"/>
          <w:sz w:val="24"/>
          <w:szCs w:val="24"/>
        </w:rPr>
        <w:t>The output from your executable running Visual Studio with the following command line argument should look like</w:t>
      </w:r>
    </w:p>
    <w:p w14:paraId="6F8766F1" w14:textId="77777777" w:rsidR="006A7116" w:rsidRDefault="006A7116" w:rsidP="006E2235">
      <w:pPr>
        <w:spacing w:before="100" w:beforeAutospacing="1" w:after="100" w:afterAutospacing="1" w:line="240" w:lineRule="auto"/>
        <w:textAlignment w:val="baseline"/>
        <w:rPr>
          <w:rFonts w:eastAsia="Times New Roman" w:cstheme="minorHAnsi"/>
          <w:color w:val="000000"/>
          <w:sz w:val="24"/>
          <w:szCs w:val="24"/>
        </w:rPr>
      </w:pPr>
    </w:p>
    <w:p w14:paraId="1F57467B" w14:textId="3C22E3BF"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r w:rsidRPr="009E53B9">
        <w:rPr>
          <w:rFonts w:ascii="Consolas" w:hAnsi="Consolas" w:cs="Consolas"/>
          <w:b/>
          <w:color w:val="1F497D" w:themeColor="text2"/>
          <w:sz w:val="19"/>
          <w:szCs w:val="19"/>
        </w:rPr>
        <w:t xml:space="preserve">Command </w:t>
      </w:r>
      <w:proofErr w:type="gramStart"/>
      <w:r w:rsidRPr="009E53B9">
        <w:rPr>
          <w:rFonts w:ascii="Consolas" w:hAnsi="Consolas" w:cs="Consolas"/>
          <w:b/>
          <w:color w:val="1F497D" w:themeColor="text2"/>
          <w:sz w:val="19"/>
          <w:szCs w:val="19"/>
        </w:rPr>
        <w:t>Line :</w:t>
      </w:r>
      <w:proofErr w:type="gramEnd"/>
      <w:r w:rsidRPr="009E53B9">
        <w:rPr>
          <w:rFonts w:ascii="Consolas" w:hAnsi="Consolas" w:cs="Consolas"/>
          <w:b/>
          <w:color w:val="1F497D" w:themeColor="text2"/>
          <w:sz w:val="19"/>
          <w:szCs w:val="19"/>
        </w:rPr>
        <w:t xml:space="preserve"> C:\Users\</w:t>
      </w:r>
      <w:r>
        <w:rPr>
          <w:rFonts w:ascii="Consolas" w:hAnsi="Consolas" w:cs="Consolas"/>
          <w:b/>
          <w:color w:val="1F497D" w:themeColor="text2"/>
          <w:sz w:val="19"/>
          <w:szCs w:val="19"/>
        </w:rPr>
        <w:t>...</w:t>
      </w:r>
      <w:r w:rsidRPr="009E53B9">
        <w:rPr>
          <w:rFonts w:ascii="Consolas" w:hAnsi="Consolas" w:cs="Consolas"/>
          <w:b/>
          <w:color w:val="1F497D" w:themeColor="text2"/>
          <w:sz w:val="19"/>
          <w:szCs w:val="19"/>
        </w:rPr>
        <w:t xml:space="preserve">\Debug\at_home.exe </w:t>
      </w:r>
      <w:r w:rsidRPr="009E53B9">
        <w:rPr>
          <w:rFonts w:ascii="Consolas" w:hAnsi="Consolas" w:cs="Consolas"/>
          <w:b/>
          <w:color w:val="FF0000"/>
          <w:sz w:val="19"/>
          <w:szCs w:val="19"/>
        </w:rPr>
        <w:t>PriceList.txt Student.txt</w:t>
      </w:r>
    </w:p>
    <w:p w14:paraId="723793D4"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p>
    <w:p w14:paraId="592F203A"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r w:rsidRPr="009E53B9">
        <w:rPr>
          <w:rFonts w:ascii="Consolas" w:hAnsi="Consolas" w:cs="Consolas"/>
          <w:b/>
          <w:color w:val="1F497D" w:themeColor="text2"/>
          <w:sz w:val="19"/>
          <w:szCs w:val="19"/>
        </w:rPr>
        <w:t>Price List with G+S Taxes Included</w:t>
      </w:r>
    </w:p>
    <w:p w14:paraId="7FF446C7"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r w:rsidRPr="009E53B9">
        <w:rPr>
          <w:rFonts w:ascii="Consolas" w:hAnsi="Consolas" w:cs="Consolas"/>
          <w:b/>
          <w:color w:val="1F497D" w:themeColor="text2"/>
          <w:sz w:val="19"/>
          <w:szCs w:val="19"/>
        </w:rPr>
        <w:t>==================================</w:t>
      </w:r>
    </w:p>
    <w:p w14:paraId="594C4E35"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r w:rsidRPr="009E53B9">
        <w:rPr>
          <w:rFonts w:ascii="Consolas" w:hAnsi="Consolas" w:cs="Consolas"/>
          <w:b/>
          <w:color w:val="1F497D" w:themeColor="text2"/>
          <w:sz w:val="19"/>
          <w:szCs w:val="19"/>
        </w:rPr>
        <w:t xml:space="preserve">Description:      Price </w:t>
      </w:r>
      <w:proofErr w:type="spellStart"/>
      <w:r w:rsidRPr="009E53B9">
        <w:rPr>
          <w:rFonts w:ascii="Consolas" w:hAnsi="Consolas" w:cs="Consolas"/>
          <w:b/>
          <w:color w:val="1F497D" w:themeColor="text2"/>
          <w:sz w:val="19"/>
          <w:szCs w:val="19"/>
        </w:rPr>
        <w:t>Price+Tax</w:t>
      </w:r>
      <w:proofErr w:type="spellEnd"/>
    </w:p>
    <w:p w14:paraId="5F61224A"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r w:rsidRPr="009E53B9">
        <w:rPr>
          <w:rFonts w:ascii="Consolas" w:hAnsi="Consolas" w:cs="Consolas"/>
          <w:b/>
          <w:color w:val="1F497D" w:themeColor="text2"/>
          <w:sz w:val="19"/>
          <w:szCs w:val="19"/>
        </w:rPr>
        <w:t>Soap       :       1.29      1.46</w:t>
      </w:r>
    </w:p>
    <w:p w14:paraId="2C6D6553"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9E53B9">
        <w:rPr>
          <w:rFonts w:ascii="Consolas" w:hAnsi="Consolas" w:cs="Consolas"/>
          <w:b/>
          <w:color w:val="1F497D" w:themeColor="text2"/>
          <w:sz w:val="19"/>
          <w:szCs w:val="19"/>
        </w:rPr>
        <w:t>Detergent  :</w:t>
      </w:r>
      <w:proofErr w:type="gramEnd"/>
      <w:r w:rsidRPr="009E53B9">
        <w:rPr>
          <w:rFonts w:ascii="Consolas" w:hAnsi="Consolas" w:cs="Consolas"/>
          <w:b/>
          <w:color w:val="1F497D" w:themeColor="text2"/>
          <w:sz w:val="19"/>
          <w:szCs w:val="19"/>
        </w:rPr>
        <w:t xml:space="preserve">       3.49      3.94</w:t>
      </w:r>
    </w:p>
    <w:p w14:paraId="7BD4DEF7"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r w:rsidRPr="009E53B9">
        <w:rPr>
          <w:rFonts w:ascii="Consolas" w:hAnsi="Consolas" w:cs="Consolas"/>
          <w:b/>
          <w:color w:val="1F497D" w:themeColor="text2"/>
          <w:sz w:val="19"/>
          <w:szCs w:val="19"/>
        </w:rPr>
        <w:t>Lysol      :       3.59      4.06</w:t>
      </w:r>
    </w:p>
    <w:p w14:paraId="307AA450"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r w:rsidRPr="009E53B9">
        <w:rPr>
          <w:rFonts w:ascii="Consolas" w:hAnsi="Consolas" w:cs="Consolas"/>
          <w:b/>
          <w:color w:val="1F497D" w:themeColor="text2"/>
          <w:sz w:val="19"/>
          <w:szCs w:val="19"/>
        </w:rPr>
        <w:t>Kleenex    :       0.50      0.56</w:t>
      </w:r>
    </w:p>
    <w:p w14:paraId="6BFE7131"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p>
    <w:p w14:paraId="1B4966BB"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r w:rsidRPr="009E53B9">
        <w:rPr>
          <w:rFonts w:ascii="Consolas" w:hAnsi="Consolas" w:cs="Consolas"/>
          <w:b/>
          <w:color w:val="1F497D" w:themeColor="text2"/>
          <w:sz w:val="19"/>
          <w:szCs w:val="19"/>
        </w:rPr>
        <w:t>Student List Letter Grades Included</w:t>
      </w:r>
    </w:p>
    <w:p w14:paraId="69F6C635"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r w:rsidRPr="009E53B9">
        <w:rPr>
          <w:rFonts w:ascii="Consolas" w:hAnsi="Consolas" w:cs="Consolas"/>
          <w:b/>
          <w:color w:val="1F497D" w:themeColor="text2"/>
          <w:sz w:val="19"/>
          <w:szCs w:val="19"/>
        </w:rPr>
        <w:t>===================================</w:t>
      </w:r>
    </w:p>
    <w:p w14:paraId="3B1EDAE3"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r w:rsidRPr="009E53B9">
        <w:rPr>
          <w:rFonts w:ascii="Consolas" w:hAnsi="Consolas" w:cs="Consolas"/>
          <w:b/>
          <w:color w:val="1F497D" w:themeColor="text2"/>
          <w:sz w:val="19"/>
          <w:szCs w:val="19"/>
        </w:rPr>
        <w:lastRenderedPageBreak/>
        <w:t xml:space="preserve">Student </w:t>
      </w:r>
      <w:proofErr w:type="gramStart"/>
      <w:r w:rsidRPr="009E53B9">
        <w:rPr>
          <w:rFonts w:ascii="Consolas" w:hAnsi="Consolas" w:cs="Consolas"/>
          <w:b/>
          <w:color w:val="1F497D" w:themeColor="text2"/>
          <w:sz w:val="19"/>
          <w:szCs w:val="19"/>
        </w:rPr>
        <w:t>No :</w:t>
      </w:r>
      <w:proofErr w:type="gramEnd"/>
      <w:r w:rsidRPr="009E53B9">
        <w:rPr>
          <w:rFonts w:ascii="Consolas" w:hAnsi="Consolas" w:cs="Consolas"/>
          <w:b/>
          <w:color w:val="1F497D" w:themeColor="text2"/>
          <w:sz w:val="19"/>
          <w:szCs w:val="19"/>
        </w:rPr>
        <w:t xml:space="preserve">      Grade    Letter</w:t>
      </w:r>
    </w:p>
    <w:p w14:paraId="29C00511"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9E53B9">
        <w:rPr>
          <w:rFonts w:ascii="Consolas" w:hAnsi="Consolas" w:cs="Consolas"/>
          <w:b/>
          <w:color w:val="1F497D" w:themeColor="text2"/>
          <w:sz w:val="19"/>
          <w:szCs w:val="19"/>
        </w:rPr>
        <w:t>203342102  :</w:t>
      </w:r>
      <w:proofErr w:type="gramEnd"/>
      <w:r w:rsidRPr="009E53B9">
        <w:rPr>
          <w:rFonts w:ascii="Consolas" w:hAnsi="Consolas" w:cs="Consolas"/>
          <w:b/>
          <w:color w:val="1F497D" w:themeColor="text2"/>
          <w:sz w:val="19"/>
          <w:szCs w:val="19"/>
        </w:rPr>
        <w:t xml:space="preserve">      67.50        C+</w:t>
      </w:r>
    </w:p>
    <w:p w14:paraId="468F2568"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9E53B9">
        <w:rPr>
          <w:rFonts w:ascii="Consolas" w:hAnsi="Consolas" w:cs="Consolas"/>
          <w:b/>
          <w:color w:val="1F497D" w:themeColor="text2"/>
          <w:sz w:val="19"/>
          <w:szCs w:val="19"/>
        </w:rPr>
        <w:t>923416789  :</w:t>
      </w:r>
      <w:proofErr w:type="gramEnd"/>
      <w:r w:rsidRPr="009E53B9">
        <w:rPr>
          <w:rFonts w:ascii="Consolas" w:hAnsi="Consolas" w:cs="Consolas"/>
          <w:b/>
          <w:color w:val="1F497D" w:themeColor="text2"/>
          <w:sz w:val="19"/>
          <w:szCs w:val="19"/>
        </w:rPr>
        <w:t xml:space="preserve">      83.40        A</w:t>
      </w:r>
    </w:p>
    <w:p w14:paraId="7C9AE483"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9E53B9">
        <w:rPr>
          <w:rFonts w:ascii="Consolas" w:hAnsi="Consolas" w:cs="Consolas"/>
          <w:b/>
          <w:color w:val="1F497D" w:themeColor="text2"/>
          <w:sz w:val="19"/>
          <w:szCs w:val="19"/>
        </w:rPr>
        <w:t>310654789  :</w:t>
      </w:r>
      <w:proofErr w:type="gramEnd"/>
      <w:r w:rsidRPr="009E53B9">
        <w:rPr>
          <w:rFonts w:ascii="Consolas" w:hAnsi="Consolas" w:cs="Consolas"/>
          <w:b/>
          <w:color w:val="1F497D" w:themeColor="text2"/>
          <w:sz w:val="19"/>
          <w:szCs w:val="19"/>
        </w:rPr>
        <w:t xml:space="preserve">      56.70        D+</w:t>
      </w:r>
    </w:p>
    <w:p w14:paraId="01FA4FAF" w14:textId="5D3D7EB5" w:rsidR="0070434B" w:rsidRDefault="009E53B9" w:rsidP="009E53B9">
      <w:pPr>
        <w:autoSpaceDE w:val="0"/>
        <w:autoSpaceDN w:val="0"/>
        <w:adjustRightInd w:val="0"/>
        <w:spacing w:after="0" w:line="240" w:lineRule="auto"/>
        <w:ind w:left="720"/>
        <w:rPr>
          <w:ins w:id="7" w:author="Chirag Alwani" w:date="2019-02-21T09:35:00Z"/>
          <w:rFonts w:ascii="Consolas" w:hAnsi="Consolas" w:cs="Consolas"/>
          <w:b/>
          <w:color w:val="1F497D" w:themeColor="text2"/>
          <w:sz w:val="19"/>
          <w:szCs w:val="19"/>
        </w:rPr>
      </w:pPr>
      <w:proofErr w:type="gramStart"/>
      <w:r w:rsidRPr="009E53B9">
        <w:rPr>
          <w:rFonts w:ascii="Consolas" w:hAnsi="Consolas" w:cs="Consolas"/>
          <w:b/>
          <w:color w:val="1F497D" w:themeColor="text2"/>
          <w:sz w:val="19"/>
          <w:szCs w:val="19"/>
        </w:rPr>
        <w:t>201352234  :</w:t>
      </w:r>
      <w:proofErr w:type="gramEnd"/>
      <w:r w:rsidRPr="009E53B9">
        <w:rPr>
          <w:rFonts w:ascii="Consolas" w:hAnsi="Consolas" w:cs="Consolas"/>
          <w:b/>
          <w:color w:val="1F497D" w:themeColor="text2"/>
          <w:sz w:val="19"/>
          <w:szCs w:val="19"/>
        </w:rPr>
        <w:t xml:space="preserve">      63.40        C</w:t>
      </w:r>
    </w:p>
    <w:p w14:paraId="3B61C5F2" w14:textId="77777777" w:rsidR="006A7116" w:rsidRDefault="006A7116" w:rsidP="009E53B9">
      <w:pPr>
        <w:autoSpaceDE w:val="0"/>
        <w:autoSpaceDN w:val="0"/>
        <w:adjustRightInd w:val="0"/>
        <w:spacing w:after="0" w:line="240" w:lineRule="auto"/>
        <w:ind w:left="720"/>
        <w:rPr>
          <w:ins w:id="8" w:author="Chirag Alwani" w:date="2019-02-21T09:36:00Z"/>
          <w:rFonts w:ascii="Consolas" w:hAnsi="Consolas" w:cs="Consolas"/>
          <w:b/>
          <w:color w:val="1F497D" w:themeColor="text2"/>
          <w:sz w:val="19"/>
          <w:szCs w:val="19"/>
        </w:rPr>
      </w:pPr>
    </w:p>
    <w:p w14:paraId="30F3B74C" w14:textId="77777777" w:rsidR="006A7116" w:rsidRDefault="006A7116" w:rsidP="009E53B9">
      <w:pPr>
        <w:autoSpaceDE w:val="0"/>
        <w:autoSpaceDN w:val="0"/>
        <w:adjustRightInd w:val="0"/>
        <w:spacing w:after="0" w:line="240" w:lineRule="auto"/>
        <w:ind w:left="720"/>
        <w:rPr>
          <w:ins w:id="9" w:author="Chirag Alwani" w:date="2019-02-21T09:36:00Z"/>
          <w:rFonts w:ascii="Consolas" w:hAnsi="Consolas" w:cs="Consolas"/>
          <w:b/>
          <w:color w:val="1F497D" w:themeColor="text2"/>
          <w:sz w:val="19"/>
          <w:szCs w:val="19"/>
        </w:rPr>
      </w:pPr>
    </w:p>
    <w:p w14:paraId="10CBA50C" w14:textId="77777777" w:rsidR="006A7116" w:rsidRPr="0070434B" w:rsidRDefault="006A7116" w:rsidP="009E53B9">
      <w:pPr>
        <w:autoSpaceDE w:val="0"/>
        <w:autoSpaceDN w:val="0"/>
        <w:adjustRightInd w:val="0"/>
        <w:spacing w:after="0" w:line="240" w:lineRule="auto"/>
        <w:ind w:left="720"/>
        <w:rPr>
          <w:rFonts w:ascii="Consolas" w:hAnsi="Consolas" w:cs="Consolas"/>
          <w:b/>
          <w:color w:val="1F497D" w:themeColor="text2"/>
          <w:sz w:val="19"/>
          <w:szCs w:val="19"/>
        </w:rPr>
      </w:pPr>
    </w:p>
    <w:p w14:paraId="26687BC5" w14:textId="3885247C" w:rsidR="00704C1D" w:rsidRDefault="006E2235" w:rsidP="00704C1D">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input for testing your solution is stored in </w:t>
      </w:r>
      <w:r w:rsidR="009E53B9">
        <w:rPr>
          <w:rFonts w:eastAsia="Times New Roman" w:cstheme="minorHAnsi"/>
          <w:color w:val="000000"/>
          <w:sz w:val="24"/>
          <w:szCs w:val="24"/>
        </w:rPr>
        <w:t>two</w:t>
      </w:r>
      <w:r>
        <w:rPr>
          <w:rFonts w:eastAsia="Times New Roman" w:cstheme="minorHAnsi"/>
          <w:color w:val="000000"/>
          <w:sz w:val="24"/>
          <w:szCs w:val="24"/>
        </w:rPr>
        <w:t xml:space="preserve"> user-prepared file</w:t>
      </w:r>
      <w:r w:rsidR="009E53B9">
        <w:rPr>
          <w:rFonts w:eastAsia="Times New Roman" w:cstheme="minorHAnsi"/>
          <w:color w:val="000000"/>
          <w:sz w:val="24"/>
          <w:szCs w:val="24"/>
        </w:rPr>
        <w:t>s</w:t>
      </w:r>
      <w:r>
        <w:rPr>
          <w:rFonts w:eastAsia="Times New Roman" w:cstheme="minorHAnsi"/>
          <w:color w:val="000000"/>
          <w:sz w:val="24"/>
          <w:szCs w:val="24"/>
        </w:rPr>
        <w:t>. The name</w:t>
      </w:r>
      <w:r w:rsidR="009E53B9">
        <w:rPr>
          <w:rFonts w:eastAsia="Times New Roman" w:cstheme="minorHAnsi"/>
          <w:color w:val="000000"/>
          <w:sz w:val="24"/>
          <w:szCs w:val="24"/>
        </w:rPr>
        <w:t>s</w:t>
      </w:r>
      <w:r>
        <w:rPr>
          <w:rFonts w:eastAsia="Times New Roman" w:cstheme="minorHAnsi"/>
          <w:color w:val="000000"/>
          <w:sz w:val="24"/>
          <w:szCs w:val="24"/>
        </w:rPr>
        <w:t xml:space="preserve"> of the file</w:t>
      </w:r>
      <w:r w:rsidR="009E53B9">
        <w:rPr>
          <w:rFonts w:eastAsia="Times New Roman" w:cstheme="minorHAnsi"/>
          <w:color w:val="000000"/>
          <w:sz w:val="24"/>
          <w:szCs w:val="24"/>
        </w:rPr>
        <w:t>s</w:t>
      </w:r>
      <w:r>
        <w:rPr>
          <w:rFonts w:eastAsia="Times New Roman" w:cstheme="minorHAnsi"/>
          <w:color w:val="000000"/>
          <w:sz w:val="24"/>
          <w:szCs w:val="24"/>
        </w:rPr>
        <w:t xml:space="preserve"> </w:t>
      </w:r>
      <w:r w:rsidR="009E53B9">
        <w:rPr>
          <w:rFonts w:eastAsia="Times New Roman" w:cstheme="minorHAnsi"/>
          <w:color w:val="000000"/>
          <w:sz w:val="24"/>
          <w:szCs w:val="24"/>
        </w:rPr>
        <w:t>are</w:t>
      </w:r>
      <w:r>
        <w:rPr>
          <w:rFonts w:eastAsia="Times New Roman" w:cstheme="minorHAnsi"/>
          <w:color w:val="000000"/>
          <w:sz w:val="24"/>
          <w:szCs w:val="24"/>
        </w:rPr>
        <w:t xml:space="preserve"> specified on the command line as shown in red above. T</w:t>
      </w:r>
      <w:r w:rsidR="00D80BF7">
        <w:rPr>
          <w:rFonts w:eastAsia="Times New Roman" w:cstheme="minorHAnsi"/>
          <w:color w:val="000000"/>
          <w:sz w:val="24"/>
          <w:szCs w:val="24"/>
        </w:rPr>
        <w:t>wo</w:t>
      </w:r>
      <w:r>
        <w:rPr>
          <w:rFonts w:eastAsia="Times New Roman" w:cstheme="minorHAnsi"/>
          <w:color w:val="000000"/>
          <w:sz w:val="24"/>
          <w:szCs w:val="24"/>
        </w:rPr>
        <w:t xml:space="preserve"> file</w:t>
      </w:r>
      <w:r w:rsidR="009E53B9">
        <w:rPr>
          <w:rFonts w:eastAsia="Times New Roman" w:cstheme="minorHAnsi"/>
          <w:color w:val="000000"/>
          <w:sz w:val="24"/>
          <w:szCs w:val="24"/>
        </w:rPr>
        <w:t>s</w:t>
      </w:r>
      <w:r>
        <w:rPr>
          <w:rFonts w:eastAsia="Times New Roman" w:cstheme="minorHAnsi"/>
          <w:color w:val="000000"/>
          <w:sz w:val="24"/>
          <w:szCs w:val="24"/>
        </w:rPr>
        <w:t xml:space="preserve"> </w:t>
      </w:r>
      <w:r w:rsidR="009E53B9">
        <w:rPr>
          <w:rFonts w:eastAsia="Times New Roman" w:cstheme="minorHAnsi"/>
          <w:color w:val="000000"/>
          <w:sz w:val="24"/>
          <w:szCs w:val="24"/>
        </w:rPr>
        <w:t>are</w:t>
      </w:r>
      <w:r>
        <w:rPr>
          <w:rFonts w:eastAsia="Times New Roman" w:cstheme="minorHAnsi"/>
          <w:color w:val="000000"/>
          <w:sz w:val="24"/>
          <w:szCs w:val="24"/>
        </w:rPr>
        <w:t xml:space="preserve"> supplied with this workshop. </w:t>
      </w:r>
      <w:ins w:id="10" w:author="Chirag Alwani" w:date="2019-02-21T09:45:00Z">
        <w:r w:rsidR="006A7116">
          <w:rPr>
            <w:rFonts w:eastAsia="Times New Roman" w:cstheme="minorHAnsi"/>
            <w:color w:val="000000"/>
            <w:sz w:val="24"/>
            <w:szCs w:val="24"/>
          </w:rPr>
          <w:tab/>
        </w:r>
      </w:ins>
      <w:bookmarkStart w:id="11" w:name="_GoBack"/>
      <w:bookmarkEnd w:id="11"/>
    </w:p>
    <w:p w14:paraId="5F7F1312" w14:textId="77777777" w:rsidR="003F05BF" w:rsidRPr="003D72FA" w:rsidRDefault="003F05BF" w:rsidP="003F05BF">
      <w:pPr>
        <w:spacing w:before="100" w:beforeAutospacing="1" w:after="100" w:afterAutospacing="1" w:line="240" w:lineRule="auto"/>
        <w:textAlignment w:val="baseline"/>
        <w:rPr>
          <w:rFonts w:ascii="Consolas" w:hAnsi="Consolas" w:cs="Consolas"/>
          <w:b/>
          <w:color w:val="1F497D" w:themeColor="text2"/>
          <w:sz w:val="19"/>
          <w:szCs w:val="19"/>
        </w:rPr>
      </w:pPr>
    </w:p>
    <w:p w14:paraId="290B76FA" w14:textId="77777777" w:rsidR="003F05BF" w:rsidRPr="008C5F7F" w:rsidRDefault="003F05BF" w:rsidP="003F05BF">
      <w:pPr>
        <w:spacing w:before="100" w:beforeAutospacing="1" w:after="100" w:afterAutospacing="1" w:line="240" w:lineRule="auto"/>
        <w:textAlignment w:val="baseline"/>
        <w:rPr>
          <w:rFonts w:ascii="Arial" w:eastAsia="Times New Roman" w:hAnsi="Arial" w:cs="Arial"/>
          <w:color w:val="4599B1"/>
          <w:sz w:val="27"/>
          <w:szCs w:val="27"/>
        </w:rPr>
      </w:pPr>
      <w:proofErr w:type="spellStart"/>
      <w:r>
        <w:rPr>
          <w:rFonts w:ascii="Arial" w:eastAsia="Times New Roman" w:hAnsi="Arial" w:cs="Arial"/>
          <w:color w:val="4599B1"/>
          <w:sz w:val="27"/>
          <w:szCs w:val="27"/>
        </w:rPr>
        <w:t>KVList</w:t>
      </w:r>
      <w:proofErr w:type="spellEnd"/>
      <w:r>
        <w:rPr>
          <w:rFonts w:ascii="Arial" w:eastAsia="Times New Roman" w:hAnsi="Arial" w:cs="Arial"/>
          <w:color w:val="4599B1"/>
          <w:sz w:val="27"/>
          <w:szCs w:val="27"/>
        </w:rPr>
        <w:t xml:space="preserve"> Module</w:t>
      </w:r>
    </w:p>
    <w:p w14:paraId="37E01BB4" w14:textId="69AC845F" w:rsidR="003F05BF" w:rsidRDefault="003F05BF" w:rsidP="003F05BF">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Add exception reporting to this module to cover the following cases:</w:t>
      </w:r>
    </w:p>
    <w:p w14:paraId="2B939BCA" w14:textId="77777777" w:rsidR="003F05BF" w:rsidRDefault="003F05BF" w:rsidP="003F05BF">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number of elements received in the constructor is not positive-valued</w:t>
      </w:r>
    </w:p>
    <w:p w14:paraId="431360EB" w14:textId="4D9CA763" w:rsidR="003F05BF" w:rsidRPr="003F05BF" w:rsidRDefault="003F05BF" w:rsidP="003F05BF">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rPrChange w:id="12" w:author="Chris Szalwinski" w:date="2019-02-12T14:54:00Z">
            <w:rPr/>
          </w:rPrChange>
        </w:rPr>
      </w:pPr>
      <w:r>
        <w:rPr>
          <w:rFonts w:eastAsia="Times New Roman" w:cstheme="minorHAnsi"/>
          <w:color w:val="000000"/>
          <w:sz w:val="24"/>
          <w:szCs w:val="24"/>
        </w:rPr>
        <w:t>The index passed to the subscripting operator is out-of-bounds</w:t>
      </w:r>
    </w:p>
    <w:p w14:paraId="30E1E99A" w14:textId="2B786E76" w:rsidR="003F05BF" w:rsidRPr="005E4E24" w:rsidRDefault="003F05BF" w:rsidP="005E4E24">
      <w:pPr>
        <w:spacing w:before="100" w:beforeAutospacing="1" w:after="100" w:afterAutospacing="1" w:line="240" w:lineRule="auto"/>
        <w:textAlignment w:val="baseline"/>
        <w:rPr>
          <w:rFonts w:eastAsia="Times New Roman" w:cstheme="minorHAnsi"/>
          <w:color w:val="000000"/>
          <w:sz w:val="24"/>
          <w:szCs w:val="24"/>
        </w:rPr>
      </w:pPr>
      <w:r w:rsidRPr="005E4E24">
        <w:rPr>
          <w:rFonts w:eastAsia="Times New Roman" w:cstheme="minorHAnsi"/>
          <w:color w:val="000000"/>
          <w:sz w:val="24"/>
          <w:szCs w:val="24"/>
        </w:rPr>
        <w:t xml:space="preserve">You will need to add code to </w:t>
      </w:r>
      <w:r w:rsidR="005E4E24" w:rsidRPr="005E4E24">
        <w:rPr>
          <w:rFonts w:eastAsia="Times New Roman" w:cstheme="minorHAnsi"/>
          <w:color w:val="000000"/>
          <w:sz w:val="24"/>
          <w:szCs w:val="24"/>
        </w:rPr>
        <w:t>handle</w:t>
      </w:r>
      <w:r w:rsidRPr="005E4E24">
        <w:rPr>
          <w:rFonts w:eastAsia="Times New Roman" w:cstheme="minorHAnsi"/>
          <w:color w:val="000000"/>
          <w:sz w:val="24"/>
          <w:szCs w:val="24"/>
        </w:rPr>
        <w:t xml:space="preserve"> these exceptions in the</w:t>
      </w:r>
      <w:r w:rsidR="005E4E24" w:rsidRPr="005E4E24">
        <w:rPr>
          <w:rFonts w:eastAsia="Times New Roman" w:cstheme="minorHAnsi"/>
          <w:color w:val="000000"/>
          <w:sz w:val="24"/>
          <w:szCs w:val="24"/>
        </w:rPr>
        <w:t xml:space="preserve"> calling function (w5).</w:t>
      </w:r>
    </w:p>
    <w:p w14:paraId="1161020C" w14:textId="77777777" w:rsidR="00704C1D" w:rsidRPr="003D72FA" w:rsidRDefault="00704C1D" w:rsidP="00704C1D">
      <w:pPr>
        <w:spacing w:before="100" w:beforeAutospacing="1" w:after="100" w:afterAutospacing="1" w:line="240" w:lineRule="auto"/>
        <w:textAlignment w:val="baseline"/>
        <w:rPr>
          <w:rFonts w:ascii="Consolas" w:hAnsi="Consolas" w:cs="Consolas"/>
          <w:b/>
          <w:color w:val="1F497D" w:themeColor="text2"/>
          <w:sz w:val="19"/>
          <w:szCs w:val="19"/>
        </w:rPr>
      </w:pPr>
    </w:p>
    <w:p w14:paraId="519832CB" w14:textId="397D0EFA" w:rsidR="0088517B" w:rsidRPr="008C5F7F" w:rsidRDefault="009E53B9" w:rsidP="0088517B">
      <w:pPr>
        <w:spacing w:before="100" w:beforeAutospacing="1" w:after="100" w:afterAutospacing="1" w:line="240" w:lineRule="auto"/>
        <w:textAlignment w:val="baseline"/>
        <w:rPr>
          <w:rFonts w:ascii="Arial" w:eastAsia="Times New Roman" w:hAnsi="Arial" w:cs="Arial"/>
          <w:color w:val="4599B1"/>
          <w:sz w:val="27"/>
          <w:szCs w:val="27"/>
        </w:rPr>
      </w:pPr>
      <w:proofErr w:type="gramStart"/>
      <w:r>
        <w:rPr>
          <w:rFonts w:ascii="Arial" w:eastAsia="Times New Roman" w:hAnsi="Arial" w:cs="Arial"/>
          <w:color w:val="4599B1"/>
          <w:sz w:val="27"/>
          <w:szCs w:val="27"/>
        </w:rPr>
        <w:t>w5</w:t>
      </w:r>
      <w:proofErr w:type="gramEnd"/>
      <w:r>
        <w:rPr>
          <w:rFonts w:ascii="Arial" w:eastAsia="Times New Roman" w:hAnsi="Arial" w:cs="Arial"/>
          <w:color w:val="4599B1"/>
          <w:sz w:val="27"/>
          <w:szCs w:val="27"/>
        </w:rPr>
        <w:t xml:space="preserve"> Modul</w:t>
      </w:r>
      <w:r w:rsidR="0088517B">
        <w:rPr>
          <w:rFonts w:ascii="Arial" w:eastAsia="Times New Roman" w:hAnsi="Arial" w:cs="Arial"/>
          <w:color w:val="4599B1"/>
          <w:sz w:val="27"/>
          <w:szCs w:val="27"/>
        </w:rPr>
        <w:t>e</w:t>
      </w:r>
    </w:p>
    <w:p w14:paraId="56F6B18A" w14:textId="77777777" w:rsidR="00D80BF7" w:rsidRDefault="007109D8"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Add code </w:t>
      </w:r>
      <w:r w:rsidR="00D80BF7">
        <w:rPr>
          <w:rFonts w:eastAsia="Times New Roman" w:cstheme="minorHAnsi"/>
          <w:color w:val="000000"/>
          <w:sz w:val="24"/>
          <w:szCs w:val="24"/>
        </w:rPr>
        <w:t>to</w:t>
      </w:r>
      <w:r>
        <w:rPr>
          <w:rFonts w:eastAsia="Times New Roman" w:cstheme="minorHAnsi"/>
          <w:color w:val="000000"/>
          <w:sz w:val="24"/>
          <w:szCs w:val="24"/>
        </w:rPr>
        <w:t xml:space="preserve"> process </w:t>
      </w:r>
      <w:r w:rsidR="00D80BF7">
        <w:rPr>
          <w:rFonts w:eastAsia="Times New Roman" w:cstheme="minorHAnsi"/>
          <w:color w:val="000000"/>
          <w:sz w:val="24"/>
          <w:szCs w:val="24"/>
        </w:rPr>
        <w:t>a</w:t>
      </w:r>
      <w:r>
        <w:rPr>
          <w:rFonts w:eastAsia="Times New Roman" w:cstheme="minorHAnsi"/>
          <w:color w:val="000000"/>
          <w:sz w:val="24"/>
          <w:szCs w:val="24"/>
        </w:rPr>
        <w:t xml:space="preserve"> list of student grades</w:t>
      </w:r>
      <w:r w:rsidR="00CD1966">
        <w:rPr>
          <w:rFonts w:eastAsia="Times New Roman" w:cstheme="minorHAnsi"/>
          <w:color w:val="000000"/>
          <w:sz w:val="24"/>
          <w:szCs w:val="24"/>
        </w:rPr>
        <w:t xml:space="preserve"> and convert their values to letter grades</w:t>
      </w:r>
      <w:r>
        <w:rPr>
          <w:rFonts w:eastAsia="Times New Roman" w:cstheme="minorHAnsi"/>
          <w:color w:val="000000"/>
          <w:sz w:val="24"/>
          <w:szCs w:val="24"/>
        </w:rPr>
        <w:t xml:space="preserve">. </w:t>
      </w:r>
      <w:r w:rsidR="00CD1966">
        <w:rPr>
          <w:rFonts w:eastAsia="Times New Roman" w:cstheme="minorHAnsi"/>
          <w:color w:val="000000"/>
          <w:sz w:val="24"/>
          <w:szCs w:val="24"/>
        </w:rPr>
        <w:t xml:space="preserve">Note that the letter grades without a plus consist of the letter followed by a single space. </w:t>
      </w:r>
      <w:r w:rsidR="00D80BF7">
        <w:rPr>
          <w:rFonts w:eastAsia="Times New Roman" w:cstheme="minorHAnsi"/>
          <w:color w:val="000000"/>
          <w:sz w:val="24"/>
          <w:szCs w:val="24"/>
        </w:rPr>
        <w:t xml:space="preserve">In other words, all letter grades consist of two characters, excluding the null byte. </w:t>
      </w:r>
    </w:p>
    <w:p w14:paraId="053A5E97" w14:textId="0AA07F07" w:rsidR="007109D8" w:rsidRDefault="007109D8"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w:t>
      </w:r>
      <w:r w:rsidR="00CD1966">
        <w:rPr>
          <w:rFonts w:eastAsia="Times New Roman" w:cstheme="minorHAnsi"/>
          <w:color w:val="000000"/>
          <w:sz w:val="24"/>
          <w:szCs w:val="24"/>
        </w:rPr>
        <w:t>e</w:t>
      </w:r>
      <w:r>
        <w:rPr>
          <w:rFonts w:eastAsia="Times New Roman" w:cstheme="minorHAnsi"/>
          <w:color w:val="000000"/>
          <w:sz w:val="24"/>
          <w:szCs w:val="24"/>
        </w:rPr>
        <w:t xml:space="preserve"> code</w:t>
      </w:r>
      <w:r w:rsidR="00CD1966">
        <w:rPr>
          <w:rFonts w:eastAsia="Times New Roman" w:cstheme="minorHAnsi"/>
          <w:color w:val="000000"/>
          <w:sz w:val="24"/>
          <w:szCs w:val="24"/>
        </w:rPr>
        <w:t xml:space="preserve"> for this</w:t>
      </w:r>
      <w:r w:rsidR="00D80BF7">
        <w:rPr>
          <w:rFonts w:eastAsia="Times New Roman" w:cstheme="minorHAnsi"/>
          <w:color w:val="000000"/>
          <w:sz w:val="24"/>
          <w:szCs w:val="24"/>
        </w:rPr>
        <w:t xml:space="preserve"> grade</w:t>
      </w:r>
      <w:r w:rsidR="00CD1966">
        <w:rPr>
          <w:rFonts w:eastAsia="Times New Roman" w:cstheme="minorHAnsi"/>
          <w:color w:val="000000"/>
          <w:sz w:val="24"/>
          <w:szCs w:val="24"/>
        </w:rPr>
        <w:t xml:space="preserve"> list</w:t>
      </w:r>
      <w:r>
        <w:rPr>
          <w:rFonts w:eastAsia="Times New Roman" w:cstheme="minorHAnsi"/>
          <w:color w:val="000000"/>
          <w:sz w:val="24"/>
          <w:szCs w:val="24"/>
        </w:rPr>
        <w:t xml:space="preserve"> is similar to that for the price list. </w:t>
      </w:r>
      <w:r w:rsidR="00D80BF7">
        <w:rPr>
          <w:rFonts w:eastAsia="Times New Roman" w:cstheme="minorHAnsi"/>
          <w:color w:val="000000"/>
          <w:sz w:val="24"/>
          <w:szCs w:val="24"/>
        </w:rPr>
        <w:t xml:space="preserve">The key is an </w:t>
      </w:r>
      <w:proofErr w:type="spellStart"/>
      <w:r w:rsidR="00D80BF7" w:rsidRPr="00D80BF7">
        <w:rPr>
          <w:rFonts w:eastAsia="Times New Roman" w:cstheme="minorHAnsi"/>
          <w:b/>
          <w:color w:val="1F497D" w:themeColor="text2"/>
          <w:sz w:val="24"/>
          <w:szCs w:val="24"/>
        </w:rPr>
        <w:t>int</w:t>
      </w:r>
      <w:proofErr w:type="spellEnd"/>
      <w:r w:rsidR="00D80BF7">
        <w:rPr>
          <w:rFonts w:eastAsia="Times New Roman" w:cstheme="minorHAnsi"/>
          <w:color w:val="000000"/>
          <w:sz w:val="24"/>
          <w:szCs w:val="24"/>
        </w:rPr>
        <w:t xml:space="preserve"> and the grade is a </w:t>
      </w:r>
      <w:r w:rsidR="00D80BF7" w:rsidRPr="00D80BF7">
        <w:rPr>
          <w:rFonts w:eastAsia="Times New Roman" w:cstheme="minorHAnsi"/>
          <w:b/>
          <w:color w:val="1F497D" w:themeColor="text2"/>
          <w:sz w:val="24"/>
          <w:szCs w:val="24"/>
        </w:rPr>
        <w:t>float</w:t>
      </w:r>
      <w:r w:rsidR="00D80BF7">
        <w:rPr>
          <w:rFonts w:eastAsia="Times New Roman" w:cstheme="minorHAnsi"/>
          <w:color w:val="000000"/>
          <w:sz w:val="24"/>
          <w:szCs w:val="24"/>
        </w:rPr>
        <w:t xml:space="preserve">. </w:t>
      </w:r>
      <w:r>
        <w:rPr>
          <w:rFonts w:eastAsia="Times New Roman" w:cstheme="minorHAnsi"/>
          <w:color w:val="000000"/>
          <w:sz w:val="24"/>
          <w:szCs w:val="24"/>
        </w:rPr>
        <w:t xml:space="preserve">Use a lambda expression instead of a </w:t>
      </w:r>
      <w:proofErr w:type="spellStart"/>
      <w:r>
        <w:rPr>
          <w:rFonts w:eastAsia="Times New Roman" w:cstheme="minorHAnsi"/>
          <w:color w:val="000000"/>
          <w:sz w:val="24"/>
          <w:szCs w:val="24"/>
        </w:rPr>
        <w:t>functor</w:t>
      </w:r>
      <w:proofErr w:type="spellEnd"/>
      <w:r>
        <w:rPr>
          <w:rFonts w:eastAsia="Times New Roman" w:cstheme="minorHAnsi"/>
          <w:color w:val="000000"/>
          <w:sz w:val="24"/>
          <w:szCs w:val="24"/>
        </w:rPr>
        <w:t xml:space="preserve"> </w:t>
      </w:r>
      <w:r w:rsidR="00D80BF7">
        <w:rPr>
          <w:rFonts w:eastAsia="Times New Roman" w:cstheme="minorHAnsi"/>
          <w:color w:val="000000"/>
          <w:sz w:val="24"/>
          <w:szCs w:val="24"/>
        </w:rPr>
        <w:t>for your conversion function</w:t>
      </w:r>
      <w:r>
        <w:rPr>
          <w:rFonts w:eastAsia="Times New Roman" w:cstheme="minorHAnsi"/>
          <w:color w:val="000000"/>
          <w:sz w:val="24"/>
          <w:szCs w:val="24"/>
        </w:rPr>
        <w:t>.</w:t>
      </w:r>
    </w:p>
    <w:p w14:paraId="3C855AC9" w14:textId="39A67CC9" w:rsidR="00CD1966" w:rsidRDefault="007109D8" w:rsidP="005D1B8A">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Introduce exception handling into your module</w:t>
      </w:r>
      <w:r w:rsidR="00D80BF7">
        <w:rPr>
          <w:rFonts w:eastAsia="Times New Roman" w:cstheme="minorHAnsi"/>
          <w:color w:val="000000"/>
          <w:sz w:val="24"/>
          <w:szCs w:val="24"/>
        </w:rPr>
        <w:t xml:space="preserve"> wherever it is appropriate</w:t>
      </w:r>
      <w:r>
        <w:rPr>
          <w:rFonts w:eastAsia="Times New Roman" w:cstheme="minorHAnsi"/>
          <w:color w:val="000000"/>
          <w:sz w:val="24"/>
          <w:szCs w:val="24"/>
        </w:rPr>
        <w:t xml:space="preserve">. </w:t>
      </w:r>
      <w:r w:rsidR="00CD1966">
        <w:rPr>
          <w:rFonts w:eastAsia="Times New Roman" w:cstheme="minorHAnsi"/>
          <w:color w:val="000000"/>
          <w:sz w:val="24"/>
          <w:szCs w:val="24"/>
        </w:rPr>
        <w:t>Your e</w:t>
      </w:r>
      <w:r>
        <w:rPr>
          <w:rFonts w:eastAsia="Times New Roman" w:cstheme="minorHAnsi"/>
          <w:color w:val="000000"/>
          <w:sz w:val="24"/>
          <w:szCs w:val="24"/>
        </w:rPr>
        <w:t xml:space="preserve">xceptions should include command line errors as well as errors generated by the </w:t>
      </w:r>
      <w:proofErr w:type="spellStart"/>
      <w:proofErr w:type="gramStart"/>
      <w:r w:rsidRPr="00CD1966">
        <w:rPr>
          <w:rFonts w:eastAsia="Times New Roman" w:cstheme="minorHAnsi"/>
          <w:b/>
          <w:color w:val="17365D" w:themeColor="text2" w:themeShade="BF"/>
          <w:sz w:val="24"/>
          <w:szCs w:val="24"/>
        </w:rPr>
        <w:t>createList</w:t>
      </w:r>
      <w:proofErr w:type="spellEnd"/>
      <w:r w:rsidR="00CD1966" w:rsidRPr="00CD1966">
        <w:rPr>
          <w:rFonts w:eastAsia="Times New Roman" w:cstheme="minorHAnsi"/>
          <w:b/>
          <w:color w:val="17365D" w:themeColor="text2" w:themeShade="BF"/>
          <w:sz w:val="24"/>
          <w:szCs w:val="24"/>
        </w:rPr>
        <w:t>(</w:t>
      </w:r>
      <w:proofErr w:type="gramEnd"/>
      <w:r w:rsidR="00CD1966" w:rsidRPr="00CD1966">
        <w:rPr>
          <w:rFonts w:eastAsia="Times New Roman" w:cstheme="minorHAnsi"/>
          <w:b/>
          <w:color w:val="17365D" w:themeColor="text2" w:themeShade="BF"/>
          <w:sz w:val="24"/>
          <w:szCs w:val="24"/>
        </w:rPr>
        <w:t>)</w:t>
      </w:r>
      <w:r w:rsidRPr="00CD1966">
        <w:rPr>
          <w:rFonts w:eastAsia="Times New Roman" w:cstheme="minorHAnsi"/>
          <w:b/>
          <w:color w:val="17365D" w:themeColor="text2" w:themeShade="BF"/>
          <w:sz w:val="24"/>
          <w:szCs w:val="24"/>
        </w:rPr>
        <w:t xml:space="preserve"> </w:t>
      </w:r>
      <w:r>
        <w:rPr>
          <w:rFonts w:eastAsia="Times New Roman" w:cstheme="minorHAnsi"/>
          <w:color w:val="000000"/>
          <w:sz w:val="24"/>
          <w:szCs w:val="24"/>
        </w:rPr>
        <w:t xml:space="preserve">function. </w:t>
      </w:r>
    </w:p>
    <w:p w14:paraId="1FDC122D" w14:textId="1665A4D9" w:rsidR="00FF1A6F" w:rsidRDefault="00CD1966" w:rsidP="005D1B8A">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Call the </w:t>
      </w:r>
      <w:proofErr w:type="gramStart"/>
      <w:r w:rsidRPr="00CD1966">
        <w:rPr>
          <w:rFonts w:eastAsia="Times New Roman" w:cstheme="minorHAnsi"/>
          <w:b/>
          <w:color w:val="17365D" w:themeColor="text2" w:themeShade="BF"/>
          <w:sz w:val="24"/>
          <w:szCs w:val="24"/>
        </w:rPr>
        <w:t>exit(</w:t>
      </w:r>
      <w:proofErr w:type="gramEnd"/>
      <w:r w:rsidRPr="00CD1966">
        <w:rPr>
          <w:rFonts w:eastAsia="Times New Roman" w:cstheme="minorHAnsi"/>
          <w:b/>
          <w:color w:val="17365D" w:themeColor="text2" w:themeShade="BF"/>
          <w:sz w:val="24"/>
          <w:szCs w:val="24"/>
        </w:rPr>
        <w:t>)</w:t>
      </w:r>
      <w:r>
        <w:rPr>
          <w:rFonts w:eastAsia="Times New Roman" w:cstheme="minorHAnsi"/>
          <w:color w:val="000000"/>
          <w:sz w:val="24"/>
          <w:szCs w:val="24"/>
        </w:rPr>
        <w:t xml:space="preserve"> function where appropriate</w:t>
      </w:r>
      <w:r w:rsidR="00216B79">
        <w:rPr>
          <w:rFonts w:eastAsia="Times New Roman" w:cstheme="minorHAnsi"/>
          <w:color w:val="000000"/>
          <w:sz w:val="24"/>
          <w:szCs w:val="24"/>
        </w:rPr>
        <w:t>, using a different exit value for each type of error</w:t>
      </w:r>
      <w:r>
        <w:rPr>
          <w:rFonts w:eastAsia="Times New Roman" w:cstheme="minorHAnsi"/>
          <w:color w:val="000000"/>
          <w:sz w:val="24"/>
          <w:szCs w:val="24"/>
        </w:rPr>
        <w:t>.</w:t>
      </w:r>
      <w:r w:rsidR="007109D8">
        <w:rPr>
          <w:rFonts w:eastAsia="Times New Roman" w:cstheme="minorHAnsi"/>
          <w:color w:val="000000"/>
          <w:sz w:val="24"/>
          <w:szCs w:val="24"/>
        </w:rPr>
        <w:t xml:space="preserve"> </w:t>
      </w:r>
    </w:p>
    <w:p w14:paraId="65C1E9AB" w14:textId="77777777" w:rsidR="0088517B" w:rsidRDefault="0088517B" w:rsidP="0088517B">
      <w:pPr>
        <w:spacing w:before="100" w:beforeAutospacing="1" w:after="100" w:afterAutospacing="1" w:line="240" w:lineRule="auto"/>
        <w:textAlignment w:val="baseline"/>
        <w:rPr>
          <w:rFonts w:ascii="Arial" w:eastAsia="Times New Roman" w:hAnsi="Arial" w:cs="Arial"/>
          <w:color w:val="4599B1"/>
          <w:sz w:val="24"/>
          <w:szCs w:val="24"/>
        </w:rPr>
      </w:pPr>
      <w:r>
        <w:rPr>
          <w:rFonts w:ascii="Arial" w:eastAsia="Times New Roman" w:hAnsi="Arial" w:cs="Arial"/>
          <w:color w:val="4599B1"/>
          <w:sz w:val="27"/>
          <w:szCs w:val="27"/>
        </w:rPr>
        <w:t>Reflection</w:t>
      </w:r>
      <w:r>
        <w:rPr>
          <w:rFonts w:ascii="Arial" w:eastAsia="Times New Roman" w:hAnsi="Arial" w:cs="Arial"/>
          <w:color w:val="4599B1"/>
          <w:sz w:val="24"/>
          <w:szCs w:val="24"/>
        </w:rPr>
        <w:t xml:space="preserve"> </w:t>
      </w:r>
    </w:p>
    <w:p w14:paraId="5B2E4373"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Study your final solution, reread the related parts of the course notes, and make sure that you have understood the concepts covered by this workshop. This should take no less than 30 minutes of your time. Explain in your own words what you have learned in completing this </w:t>
      </w:r>
      <w:proofErr w:type="gramStart"/>
      <w:r>
        <w:rPr>
          <w:rFonts w:eastAsia="Times New Roman" w:cstheme="minorHAnsi"/>
          <w:color w:val="000000"/>
          <w:sz w:val="24"/>
          <w:szCs w:val="24"/>
        </w:rPr>
        <w:t>workshop</w:t>
      </w:r>
      <w:proofErr w:type="gramEnd"/>
      <w:r>
        <w:rPr>
          <w:rFonts w:eastAsia="Times New Roman" w:cstheme="minorHAnsi"/>
          <w:color w:val="000000"/>
          <w:sz w:val="24"/>
          <w:szCs w:val="24"/>
        </w:rPr>
        <w:t>. Include in your explanation but do not limit it to the following points (40%):</w:t>
      </w:r>
    </w:p>
    <w:p w14:paraId="18DE760F" w14:textId="22FE8D51" w:rsidR="0088517B" w:rsidRDefault="0088517B" w:rsidP="0088517B">
      <w:pPr>
        <w:pStyle w:val="ListParagraph"/>
        <w:numPr>
          <w:ilvl w:val="0"/>
          <w:numId w:val="25"/>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lastRenderedPageBreak/>
        <w:t xml:space="preserve">The </w:t>
      </w:r>
      <w:r w:rsidR="00B92610">
        <w:rPr>
          <w:rFonts w:eastAsia="Times New Roman" w:cstheme="minorHAnsi"/>
          <w:color w:val="000000"/>
          <w:sz w:val="24"/>
          <w:szCs w:val="24"/>
        </w:rPr>
        <w:t>difference be</w:t>
      </w:r>
      <w:r w:rsidR="00CD1966">
        <w:rPr>
          <w:rFonts w:eastAsia="Times New Roman" w:cstheme="minorHAnsi"/>
          <w:color w:val="000000"/>
          <w:sz w:val="24"/>
          <w:szCs w:val="24"/>
        </w:rPr>
        <w:t xml:space="preserve">tween the implementations of a </w:t>
      </w:r>
      <w:proofErr w:type="spellStart"/>
      <w:r w:rsidR="00CD1966">
        <w:rPr>
          <w:rFonts w:eastAsia="Times New Roman" w:cstheme="minorHAnsi"/>
          <w:color w:val="000000"/>
          <w:sz w:val="24"/>
          <w:szCs w:val="24"/>
        </w:rPr>
        <w:t>functor</w:t>
      </w:r>
      <w:proofErr w:type="spellEnd"/>
      <w:r w:rsidR="00B92610">
        <w:rPr>
          <w:rFonts w:eastAsia="Times New Roman" w:cstheme="minorHAnsi"/>
          <w:color w:val="000000"/>
          <w:sz w:val="24"/>
          <w:szCs w:val="24"/>
        </w:rPr>
        <w:t xml:space="preserve"> and </w:t>
      </w:r>
      <w:r w:rsidR="00CD1966">
        <w:rPr>
          <w:rFonts w:eastAsia="Times New Roman" w:cstheme="minorHAnsi"/>
          <w:color w:val="000000"/>
          <w:sz w:val="24"/>
          <w:szCs w:val="24"/>
        </w:rPr>
        <w:t>a lambda expressio</w:t>
      </w:r>
      <w:r w:rsidR="00B92610">
        <w:rPr>
          <w:rFonts w:eastAsia="Times New Roman" w:cstheme="minorHAnsi"/>
          <w:color w:val="000000"/>
          <w:sz w:val="24"/>
          <w:szCs w:val="24"/>
        </w:rPr>
        <w:t>n</w:t>
      </w:r>
      <w:r>
        <w:rPr>
          <w:rFonts w:eastAsia="Times New Roman" w:cstheme="minorHAnsi"/>
          <w:color w:val="000000"/>
          <w:sz w:val="24"/>
          <w:szCs w:val="24"/>
        </w:rPr>
        <w:t>.</w:t>
      </w:r>
    </w:p>
    <w:p w14:paraId="2963EAC7" w14:textId="63E21104" w:rsidR="0088517B" w:rsidRPr="00B92610" w:rsidRDefault="00CD1966" w:rsidP="00B92610">
      <w:pPr>
        <w:pStyle w:val="ListParagraph"/>
        <w:numPr>
          <w:ilvl w:val="0"/>
          <w:numId w:val="25"/>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A list of the exceptions that you have reported and the cases where you terminated execution normally</w:t>
      </w:r>
      <w:r w:rsidR="0088517B">
        <w:rPr>
          <w:rFonts w:eastAsia="Times New Roman" w:cstheme="minorHAnsi"/>
          <w:color w:val="000000"/>
          <w:sz w:val="24"/>
          <w:szCs w:val="24"/>
        </w:rPr>
        <w:t>.</w:t>
      </w:r>
    </w:p>
    <w:p w14:paraId="79329926"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To avoid deductions, refer to code in your solution as example</w:t>
      </w:r>
      <w:r w:rsidR="00B92610">
        <w:rPr>
          <w:rFonts w:eastAsia="Times New Roman" w:cstheme="minorHAnsi"/>
          <w:color w:val="000000"/>
          <w:sz w:val="24"/>
          <w:szCs w:val="24"/>
        </w:rPr>
        <w:t>s</w:t>
      </w:r>
      <w:r>
        <w:rPr>
          <w:rFonts w:eastAsia="Times New Roman" w:cstheme="minorHAnsi"/>
          <w:color w:val="000000"/>
          <w:sz w:val="24"/>
          <w:szCs w:val="24"/>
        </w:rPr>
        <w:t xml:space="preserve"> </w:t>
      </w:r>
      <w:r w:rsidR="00B92610">
        <w:rPr>
          <w:rFonts w:eastAsia="Times New Roman" w:cstheme="minorHAnsi"/>
          <w:color w:val="000000"/>
          <w:sz w:val="24"/>
          <w:szCs w:val="24"/>
        </w:rPr>
        <w:t>to support</w:t>
      </w:r>
      <w:r>
        <w:rPr>
          <w:rFonts w:eastAsia="Times New Roman" w:cstheme="minorHAnsi"/>
          <w:color w:val="000000"/>
          <w:sz w:val="24"/>
          <w:szCs w:val="24"/>
        </w:rPr>
        <w:t xml:space="preserve"> </w:t>
      </w:r>
      <w:r w:rsidR="00B92610">
        <w:rPr>
          <w:rFonts w:eastAsia="Times New Roman" w:cstheme="minorHAnsi"/>
          <w:color w:val="000000"/>
          <w:sz w:val="24"/>
          <w:szCs w:val="24"/>
        </w:rPr>
        <w:t>your explanations</w:t>
      </w:r>
      <w:r>
        <w:rPr>
          <w:rFonts w:eastAsia="Times New Roman" w:cstheme="minorHAnsi"/>
          <w:color w:val="000000"/>
          <w:sz w:val="24"/>
          <w:szCs w:val="24"/>
        </w:rPr>
        <w:t xml:space="preserve">. </w:t>
      </w:r>
    </w:p>
    <w:p w14:paraId="252A443D"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Include all corrections to the </w:t>
      </w:r>
      <w:proofErr w:type="gramStart"/>
      <w:r>
        <w:rPr>
          <w:rFonts w:eastAsia="Times New Roman" w:cstheme="minorHAnsi"/>
          <w:color w:val="000000"/>
          <w:sz w:val="24"/>
          <w:szCs w:val="24"/>
        </w:rPr>
        <w:t>Quiz</w:t>
      </w:r>
      <w:r w:rsidR="00B92610">
        <w:rPr>
          <w:rFonts w:eastAsia="Times New Roman" w:cstheme="minorHAnsi"/>
          <w:color w:val="000000"/>
          <w:sz w:val="24"/>
          <w:szCs w:val="24"/>
        </w:rPr>
        <w:t>(</w:t>
      </w:r>
      <w:proofErr w:type="spellStart"/>
      <w:proofErr w:type="gramEnd"/>
      <w:r w:rsidR="00B92610">
        <w:rPr>
          <w:rFonts w:eastAsia="Times New Roman" w:cstheme="minorHAnsi"/>
          <w:color w:val="000000"/>
          <w:sz w:val="24"/>
          <w:szCs w:val="24"/>
        </w:rPr>
        <w:t>zes</w:t>
      </w:r>
      <w:proofErr w:type="spellEnd"/>
      <w:r w:rsidR="00B92610">
        <w:rPr>
          <w:rFonts w:eastAsia="Times New Roman" w:cstheme="minorHAnsi"/>
          <w:color w:val="000000"/>
          <w:sz w:val="24"/>
          <w:szCs w:val="24"/>
        </w:rPr>
        <w:t>)</w:t>
      </w:r>
      <w:r>
        <w:rPr>
          <w:rFonts w:eastAsia="Times New Roman" w:cstheme="minorHAnsi"/>
          <w:color w:val="000000"/>
          <w:sz w:val="24"/>
          <w:szCs w:val="24"/>
        </w:rPr>
        <w:t xml:space="preserve"> you have received (30%)</w:t>
      </w:r>
      <w:r w:rsidRPr="00BD6D9D">
        <w:rPr>
          <w:rFonts w:eastAsia="Times New Roman" w:cstheme="minorHAnsi"/>
          <w:color w:val="000000"/>
          <w:sz w:val="24"/>
          <w:szCs w:val="24"/>
        </w:rPr>
        <w:t xml:space="preserve">. </w:t>
      </w:r>
    </w:p>
    <w:p w14:paraId="61888E55" w14:textId="77777777" w:rsidR="0088517B" w:rsidRPr="00BD6D9D" w:rsidRDefault="0088517B" w:rsidP="0088517B">
      <w:pPr>
        <w:spacing w:before="100" w:beforeAutospacing="1" w:after="100" w:afterAutospacing="1" w:line="240" w:lineRule="auto"/>
        <w:textAlignment w:val="baseline"/>
        <w:rPr>
          <w:rFonts w:eastAsia="Times New Roman" w:cstheme="minorHAnsi"/>
          <w:color w:val="000000"/>
          <w:sz w:val="24"/>
          <w:szCs w:val="24"/>
        </w:rPr>
      </w:pPr>
    </w:p>
    <w:p w14:paraId="4EC9393B" w14:textId="77777777" w:rsidR="0088517B" w:rsidRPr="00005C0F" w:rsidRDefault="0088517B" w:rsidP="0088517B">
      <w:pPr>
        <w:pStyle w:val="Heading2"/>
        <w:spacing w:before="100" w:beforeAutospacing="1" w:after="100" w:afterAutospacing="1"/>
        <w:rPr>
          <w:rFonts w:ascii="Arial" w:hAnsi="Arial"/>
          <w:color w:val="4599B1"/>
          <w:sz w:val="27"/>
          <w:szCs w:val="27"/>
        </w:rPr>
      </w:pPr>
      <w:r>
        <w:rPr>
          <w:rFonts w:ascii="Arial" w:hAnsi="Arial"/>
          <w:color w:val="4599B1"/>
          <w:sz w:val="27"/>
          <w:szCs w:val="27"/>
        </w:rPr>
        <w:t>At-Home</w:t>
      </w:r>
      <w:r w:rsidRPr="00005C0F">
        <w:rPr>
          <w:rFonts w:ascii="Arial" w:hAnsi="Arial"/>
          <w:color w:val="4599B1"/>
          <w:sz w:val="27"/>
          <w:szCs w:val="27"/>
        </w:rPr>
        <w:t xml:space="preserve"> Submission (</w:t>
      </w:r>
      <w:r>
        <w:rPr>
          <w:rFonts w:ascii="Arial" w:hAnsi="Arial"/>
          <w:color w:val="4599B1"/>
          <w:sz w:val="27"/>
          <w:szCs w:val="27"/>
        </w:rPr>
        <w:t>7</w:t>
      </w:r>
      <w:r w:rsidRPr="00005C0F">
        <w:rPr>
          <w:rFonts w:ascii="Arial" w:hAnsi="Arial"/>
          <w:color w:val="4599B1"/>
          <w:sz w:val="27"/>
          <w:szCs w:val="27"/>
        </w:rPr>
        <w:t>0%)</w:t>
      </w:r>
    </w:p>
    <w:p w14:paraId="18A56AEC"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14:paraId="1D039516" w14:textId="77777777" w:rsidR="0088517B" w:rsidRPr="00A52DBC" w:rsidRDefault="0088517B" w:rsidP="0088517B">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14:paraId="2D7B2D0F"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14:paraId="697C5789" w14:textId="7374A83F" w:rsidR="0088517B" w:rsidRPr="00A52DBC" w:rsidRDefault="0088517B" w:rsidP="0088517B">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sidR="00CD1966">
        <w:rPr>
          <w:rFonts w:eastAsia="Times New Roman" w:cstheme="minorHAnsi"/>
          <w:b/>
          <w:bCs/>
          <w:noProof/>
          <w:color w:val="000000"/>
          <w:sz w:val="24"/>
          <w:szCs w:val="24"/>
        </w:rPr>
        <w:t>5</w:t>
      </w:r>
      <w:r w:rsidRPr="00A52DBC">
        <w:rPr>
          <w:rFonts w:eastAsia="Times New Roman" w:cstheme="minorHAnsi"/>
          <w:b/>
          <w:bCs/>
          <w:noProof/>
          <w:color w:val="000000"/>
          <w:sz w:val="24"/>
          <w:szCs w:val="24"/>
        </w:rPr>
        <w:t>_</w:t>
      </w:r>
      <w:r>
        <w:rPr>
          <w:rFonts w:eastAsia="Times New Roman" w:cstheme="minorHAnsi"/>
          <w:b/>
          <w:bCs/>
          <w:noProof/>
          <w:color w:val="000000"/>
          <w:sz w:val="24"/>
          <w:szCs w:val="24"/>
        </w:rPr>
        <w:t>home</w:t>
      </w:r>
      <w:r w:rsidRPr="00A52DBC">
        <w:rPr>
          <w:rFonts w:eastAsia="Times New Roman" w:cstheme="minorHAnsi"/>
          <w:bCs/>
          <w:noProof/>
          <w:color w:val="808080" w:themeColor="background1" w:themeShade="80"/>
          <w:lang w:eastAsia="zh-CN"/>
        </w:rPr>
        <w:t>&lt;ENTER&gt;</w:t>
      </w:r>
    </w:p>
    <w:p w14:paraId="623720B9" w14:textId="77777777" w:rsidR="0088517B" w:rsidRPr="00A52DBC" w:rsidRDefault="0088517B" w:rsidP="0088517B">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14:paraId="77EF4001" w14:textId="77777777" w:rsidR="0088517B" w:rsidRPr="005F4772" w:rsidRDefault="0088517B" w:rsidP="0088517B">
      <w:pPr>
        <w:autoSpaceDE w:val="0"/>
        <w:autoSpaceDN w:val="0"/>
        <w:adjustRightInd w:val="0"/>
        <w:spacing w:after="0" w:line="240" w:lineRule="auto"/>
        <w:rPr>
          <w:rFonts w:cstheme="minorHAnsi"/>
          <w:color w:val="000000"/>
          <w:sz w:val="24"/>
          <w:szCs w:val="24"/>
        </w:rPr>
      </w:pPr>
    </w:p>
    <w:p w14:paraId="30776EA9" w14:textId="77777777" w:rsidR="00791CBF" w:rsidRPr="00791CBF" w:rsidRDefault="00791CBF" w:rsidP="00752F3D">
      <w:pPr>
        <w:pStyle w:val="Heading1"/>
      </w:pPr>
    </w:p>
    <w:sectPr w:rsidR="00791CBF" w:rsidRPr="0079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41E93"/>
    <w:multiLevelType w:val="hybridMultilevel"/>
    <w:tmpl w:val="249CE2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E17D8"/>
    <w:multiLevelType w:val="multilevel"/>
    <w:tmpl w:val="FD72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835B2"/>
    <w:multiLevelType w:val="multilevel"/>
    <w:tmpl w:val="6790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5855CB"/>
    <w:multiLevelType w:val="multilevel"/>
    <w:tmpl w:val="049E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353139"/>
    <w:multiLevelType w:val="hybridMultilevel"/>
    <w:tmpl w:val="6570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F32A17"/>
    <w:multiLevelType w:val="hybridMultilevel"/>
    <w:tmpl w:val="C07ABFF0"/>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14466D4D"/>
    <w:multiLevelType w:val="hybridMultilevel"/>
    <w:tmpl w:val="CA66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317008"/>
    <w:multiLevelType w:val="hybridMultilevel"/>
    <w:tmpl w:val="6B4E271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nsid w:val="1D5E4ED7"/>
    <w:multiLevelType w:val="multilevel"/>
    <w:tmpl w:val="8D3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4A58DB"/>
    <w:multiLevelType w:val="multilevel"/>
    <w:tmpl w:val="0BF2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634F30"/>
    <w:multiLevelType w:val="hybridMultilevel"/>
    <w:tmpl w:val="3536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0A747B"/>
    <w:multiLevelType w:val="multilevel"/>
    <w:tmpl w:val="C05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C02E07"/>
    <w:multiLevelType w:val="hybridMultilevel"/>
    <w:tmpl w:val="CC1CE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7B591F"/>
    <w:multiLevelType w:val="multilevel"/>
    <w:tmpl w:val="8874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EC28DF"/>
    <w:multiLevelType w:val="multilevel"/>
    <w:tmpl w:val="41F4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31C4F0D"/>
    <w:multiLevelType w:val="multilevel"/>
    <w:tmpl w:val="E6C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D12BDA"/>
    <w:multiLevelType w:val="multilevel"/>
    <w:tmpl w:val="EEFE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A5728D"/>
    <w:multiLevelType w:val="multilevel"/>
    <w:tmpl w:val="BC1A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956AB8"/>
    <w:multiLevelType w:val="multilevel"/>
    <w:tmpl w:val="C534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A16B3F"/>
    <w:multiLevelType w:val="multilevel"/>
    <w:tmpl w:val="59C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B1442C"/>
    <w:multiLevelType w:val="multilevel"/>
    <w:tmpl w:val="3276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164496"/>
    <w:multiLevelType w:val="multilevel"/>
    <w:tmpl w:val="FC74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71191E"/>
    <w:multiLevelType w:val="hybridMultilevel"/>
    <w:tmpl w:val="878C87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0D063A"/>
    <w:multiLevelType w:val="multilevel"/>
    <w:tmpl w:val="02EC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A14BCC"/>
    <w:multiLevelType w:val="hybridMultilevel"/>
    <w:tmpl w:val="980EC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5E53C4"/>
    <w:multiLevelType w:val="multilevel"/>
    <w:tmpl w:val="A15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8"/>
  </w:num>
  <w:num w:numId="3">
    <w:abstractNumId w:val="17"/>
  </w:num>
  <w:num w:numId="4">
    <w:abstractNumId w:val="19"/>
  </w:num>
  <w:num w:numId="5">
    <w:abstractNumId w:val="3"/>
  </w:num>
  <w:num w:numId="6">
    <w:abstractNumId w:val="9"/>
  </w:num>
  <w:num w:numId="7">
    <w:abstractNumId w:val="10"/>
  </w:num>
  <w:num w:numId="8">
    <w:abstractNumId w:val="20"/>
  </w:num>
  <w:num w:numId="9">
    <w:abstractNumId w:val="14"/>
  </w:num>
  <w:num w:numId="10">
    <w:abstractNumId w:val="1"/>
  </w:num>
  <w:num w:numId="11">
    <w:abstractNumId w:val="30"/>
  </w:num>
  <w:num w:numId="12">
    <w:abstractNumId w:val="24"/>
  </w:num>
  <w:num w:numId="13">
    <w:abstractNumId w:val="2"/>
  </w:num>
  <w:num w:numId="14">
    <w:abstractNumId w:val="27"/>
  </w:num>
  <w:num w:numId="15">
    <w:abstractNumId w:val="15"/>
  </w:num>
  <w:num w:numId="16">
    <w:abstractNumId w:val="18"/>
  </w:num>
  <w:num w:numId="17">
    <w:abstractNumId w:val="23"/>
  </w:num>
  <w:num w:numId="18">
    <w:abstractNumId w:val="12"/>
  </w:num>
  <w:num w:numId="19">
    <w:abstractNumId w:val="25"/>
  </w:num>
  <w:num w:numId="20">
    <w:abstractNumId w:val="5"/>
  </w:num>
  <w:num w:numId="21">
    <w:abstractNumId w:val="16"/>
  </w:num>
  <w:num w:numId="22">
    <w:abstractNumId w:val="21"/>
  </w:num>
  <w:num w:numId="23">
    <w:abstractNumId w:val="6"/>
  </w:num>
  <w:num w:numId="24">
    <w:abstractNumId w:val="29"/>
  </w:num>
  <w:num w:numId="25">
    <w:abstractNumId w:val="22"/>
  </w:num>
  <w:num w:numId="26">
    <w:abstractNumId w:val="13"/>
  </w:num>
  <w:num w:numId="27">
    <w:abstractNumId w:val="8"/>
  </w:num>
  <w:num w:numId="28">
    <w:abstractNumId w:val="7"/>
  </w:num>
  <w:num w:numId="29">
    <w:abstractNumId w:val="0"/>
  </w:num>
  <w:num w:numId="30">
    <w:abstractNumId w:val="26"/>
  </w:num>
  <w:num w:numId="31">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Szalwinski">
    <w15:presenceInfo w15:providerId="AD" w15:userId="S-1-5-21-1024869244-1620239511-3323744733-49401"/>
  </w15:person>
  <w15:person w15:author="Elliott Coleshill">
    <w15:presenceInfo w15:providerId="AD" w15:userId="S-1-5-21-1024869244-1620239511-3323744733-393920"/>
  </w15:person>
  <w15:person w15:author="Chirag Alwani">
    <w15:presenceInfo w15:providerId="Windows Live" w15:userId="872cfc4ed45555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2377F"/>
    <w:rsid w:val="000D7476"/>
    <w:rsid w:val="001415AB"/>
    <w:rsid w:val="00166AD2"/>
    <w:rsid w:val="00181E17"/>
    <w:rsid w:val="001E0B0E"/>
    <w:rsid w:val="001E4BF4"/>
    <w:rsid w:val="00204AF0"/>
    <w:rsid w:val="00216B79"/>
    <w:rsid w:val="002335F2"/>
    <w:rsid w:val="00261D96"/>
    <w:rsid w:val="002D7DE2"/>
    <w:rsid w:val="003252C1"/>
    <w:rsid w:val="003746A7"/>
    <w:rsid w:val="003F05BF"/>
    <w:rsid w:val="004011BF"/>
    <w:rsid w:val="004E0018"/>
    <w:rsid w:val="00577F73"/>
    <w:rsid w:val="005C3803"/>
    <w:rsid w:val="005D1B8A"/>
    <w:rsid w:val="005E4E24"/>
    <w:rsid w:val="00602A1B"/>
    <w:rsid w:val="00651A37"/>
    <w:rsid w:val="006A7116"/>
    <w:rsid w:val="006B29B8"/>
    <w:rsid w:val="006C16FC"/>
    <w:rsid w:val="006E2235"/>
    <w:rsid w:val="006F6185"/>
    <w:rsid w:val="0070434B"/>
    <w:rsid w:val="00704C1D"/>
    <w:rsid w:val="00704EAC"/>
    <w:rsid w:val="007109D8"/>
    <w:rsid w:val="00752F3D"/>
    <w:rsid w:val="007674DE"/>
    <w:rsid w:val="00787CDD"/>
    <w:rsid w:val="00791CBF"/>
    <w:rsid w:val="007937D4"/>
    <w:rsid w:val="00797D44"/>
    <w:rsid w:val="00862C42"/>
    <w:rsid w:val="008767C6"/>
    <w:rsid w:val="0088517B"/>
    <w:rsid w:val="008B2C1E"/>
    <w:rsid w:val="00920BDE"/>
    <w:rsid w:val="009376FC"/>
    <w:rsid w:val="00985F10"/>
    <w:rsid w:val="009A3284"/>
    <w:rsid w:val="009B353C"/>
    <w:rsid w:val="009C1B69"/>
    <w:rsid w:val="009E53B9"/>
    <w:rsid w:val="00A6639B"/>
    <w:rsid w:val="00AA4DEE"/>
    <w:rsid w:val="00AC1362"/>
    <w:rsid w:val="00B333B6"/>
    <w:rsid w:val="00B628B4"/>
    <w:rsid w:val="00B92610"/>
    <w:rsid w:val="00BC3E9D"/>
    <w:rsid w:val="00BE0A40"/>
    <w:rsid w:val="00C6758F"/>
    <w:rsid w:val="00C84E37"/>
    <w:rsid w:val="00CD1966"/>
    <w:rsid w:val="00D10A6C"/>
    <w:rsid w:val="00D24368"/>
    <w:rsid w:val="00D554AD"/>
    <w:rsid w:val="00D80BF7"/>
    <w:rsid w:val="00DB684B"/>
    <w:rsid w:val="00DC45AB"/>
    <w:rsid w:val="00DD18C4"/>
    <w:rsid w:val="00DE0971"/>
    <w:rsid w:val="00E8400D"/>
    <w:rsid w:val="00E850F5"/>
    <w:rsid w:val="00E861C6"/>
    <w:rsid w:val="00EC52AD"/>
    <w:rsid w:val="00F6588F"/>
    <w:rsid w:val="00F712F6"/>
    <w:rsid w:val="00FF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3A4A"/>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D10A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0A6C"/>
  </w:style>
  <w:style w:type="character" w:customStyle="1" w:styleId="code">
    <w:name w:val="code"/>
    <w:basedOn w:val="DefaultParagraphFont"/>
    <w:rsid w:val="00D10A6C"/>
  </w:style>
  <w:style w:type="paragraph" w:customStyle="1" w:styleId="ssection">
    <w:name w:val="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0A6C"/>
    <w:rPr>
      <w:color w:val="0000FF"/>
      <w:u w:val="single"/>
    </w:rPr>
  </w:style>
  <w:style w:type="paragraph" w:styleId="HTMLPreformatted">
    <w:name w:val="HTML Preformatted"/>
    <w:basedOn w:val="Normal"/>
    <w:link w:val="HTMLPreformattedChar"/>
    <w:uiPriority w:val="99"/>
    <w:semiHidden/>
    <w:unhideWhenUsed/>
    <w:rsid w:val="00D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0A6C"/>
    <w:rPr>
      <w:rFonts w:ascii="Courier New" w:eastAsia="Times New Roman" w:hAnsi="Courier New" w:cs="Courier New"/>
      <w:sz w:val="20"/>
      <w:szCs w:val="20"/>
    </w:rPr>
  </w:style>
  <w:style w:type="character" w:customStyle="1" w:styleId="high">
    <w:name w:val="high"/>
    <w:basedOn w:val="DefaultParagraphFont"/>
    <w:rsid w:val="00D10A6C"/>
  </w:style>
  <w:style w:type="paragraph" w:customStyle="1" w:styleId="sssection">
    <w:name w:val="s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Inline">
    <w:name w:val="Code Inline"/>
    <w:basedOn w:val="DefaultParagraphFont"/>
    <w:uiPriority w:val="1"/>
    <w:qFormat/>
    <w:rsid w:val="0088517B"/>
    <w:rPr>
      <w:rFonts w:ascii="Consolas" w:eastAsia="Times New Roman" w:hAnsi="Consolas" w:cs="Arial"/>
      <w:noProof/>
      <w:color w:val="000000"/>
      <w:sz w:val="26"/>
      <w:szCs w:val="26"/>
      <w:bdr w:val="none" w:sz="0" w:space="0" w:color="auto"/>
      <w:shd w:val="clear" w:color="auto" w:fill="F8F8F8"/>
    </w:rPr>
  </w:style>
  <w:style w:type="character" w:styleId="CommentReference">
    <w:name w:val="annotation reference"/>
    <w:basedOn w:val="DefaultParagraphFont"/>
    <w:uiPriority w:val="99"/>
    <w:semiHidden/>
    <w:unhideWhenUsed/>
    <w:rsid w:val="00DB684B"/>
    <w:rPr>
      <w:sz w:val="16"/>
      <w:szCs w:val="16"/>
    </w:rPr>
  </w:style>
  <w:style w:type="paragraph" w:styleId="CommentText">
    <w:name w:val="annotation text"/>
    <w:basedOn w:val="Normal"/>
    <w:link w:val="CommentTextChar"/>
    <w:uiPriority w:val="99"/>
    <w:semiHidden/>
    <w:unhideWhenUsed/>
    <w:rsid w:val="00DB684B"/>
    <w:pPr>
      <w:spacing w:line="240" w:lineRule="auto"/>
    </w:pPr>
    <w:rPr>
      <w:sz w:val="20"/>
      <w:szCs w:val="20"/>
    </w:rPr>
  </w:style>
  <w:style w:type="character" w:customStyle="1" w:styleId="CommentTextChar">
    <w:name w:val="Comment Text Char"/>
    <w:basedOn w:val="DefaultParagraphFont"/>
    <w:link w:val="CommentText"/>
    <w:uiPriority w:val="99"/>
    <w:semiHidden/>
    <w:rsid w:val="00DB684B"/>
    <w:rPr>
      <w:sz w:val="20"/>
      <w:szCs w:val="20"/>
    </w:rPr>
  </w:style>
  <w:style w:type="paragraph" w:styleId="CommentSubject">
    <w:name w:val="annotation subject"/>
    <w:basedOn w:val="CommentText"/>
    <w:next w:val="CommentText"/>
    <w:link w:val="CommentSubjectChar"/>
    <w:uiPriority w:val="99"/>
    <w:semiHidden/>
    <w:unhideWhenUsed/>
    <w:rsid w:val="00DB684B"/>
    <w:rPr>
      <w:b/>
      <w:bCs/>
    </w:rPr>
  </w:style>
  <w:style w:type="character" w:customStyle="1" w:styleId="CommentSubjectChar">
    <w:name w:val="Comment Subject Char"/>
    <w:basedOn w:val="CommentTextChar"/>
    <w:link w:val="CommentSubject"/>
    <w:uiPriority w:val="99"/>
    <w:semiHidden/>
    <w:rsid w:val="00DB684B"/>
    <w:rPr>
      <w:b/>
      <w:bCs/>
      <w:sz w:val="20"/>
      <w:szCs w:val="20"/>
    </w:rPr>
  </w:style>
  <w:style w:type="paragraph" w:styleId="BalloonText">
    <w:name w:val="Balloon Text"/>
    <w:basedOn w:val="Normal"/>
    <w:link w:val="BalloonTextChar"/>
    <w:uiPriority w:val="99"/>
    <w:semiHidden/>
    <w:unhideWhenUsed/>
    <w:rsid w:val="00DB6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8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193841">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 w:id="199691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20F51-E3CF-40F9-B770-7E665C157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win7user</dc:creator>
  <cp:lastModifiedBy>Chirag Alwani</cp:lastModifiedBy>
  <cp:revision>4</cp:revision>
  <dcterms:created xsi:type="dcterms:W3CDTF">2019-02-12T19:59:00Z</dcterms:created>
  <dcterms:modified xsi:type="dcterms:W3CDTF">2019-02-21T15:50:00Z</dcterms:modified>
</cp:coreProperties>
</file>