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FFA21" w14:textId="77777777" w:rsidR="00A6639B" w:rsidRDefault="0088517B" w:rsidP="00BC3E9D">
      <w:pPr>
        <w:pStyle w:val="Title"/>
      </w:pPr>
      <w:r>
        <w:t>Workshop</w:t>
      </w:r>
      <w:r w:rsidR="00752F3D">
        <w:t xml:space="preserve"> 4</w:t>
      </w:r>
    </w:p>
    <w:p w14:paraId="7A8B9163" w14:textId="77777777" w:rsidR="00A6639B" w:rsidRDefault="00D10A6C" w:rsidP="00BC3E9D">
      <w:pPr>
        <w:pStyle w:val="Subtitle"/>
      </w:pPr>
      <w:r>
        <w:t>Containers</w:t>
      </w:r>
    </w:p>
    <w:p w14:paraId="57557528"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In this workshop, you code a container class that holds notifications and a class that holds separate messages.</w:t>
      </w: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Upon successful completion of this workshop, you will have demonstrated the abilities to</w:t>
      </w:r>
    </w:p>
    <w:p w14:paraId="1104CD87" w14:textId="77777777" w:rsidR="008767C6" w:rsidRPr="0088517B" w:rsidRDefault="008767C6" w:rsidP="008767C6">
      <w:pPr>
        <w:numPr>
          <w:ilvl w:val="0"/>
          <w:numId w:val="12"/>
        </w:numPr>
        <w:spacing w:before="100" w:beforeAutospacing="1" w:after="100" w:afterAutospacing="1" w:line="240" w:lineRule="auto"/>
        <w:rPr>
          <w:rFonts w:cstheme="minorHAnsi"/>
          <w:color w:val="000000"/>
          <w:sz w:val="24"/>
          <w:szCs w:val="24"/>
        </w:rPr>
      </w:pPr>
      <w:r w:rsidRPr="0088517B">
        <w:rPr>
          <w:rFonts w:cstheme="minorHAnsi"/>
          <w:color w:val="000000"/>
          <w:sz w:val="24"/>
          <w:szCs w:val="24"/>
        </w:rPr>
        <w:t xml:space="preserve">design and code composition </w:t>
      </w:r>
      <w:r w:rsidR="006E2235">
        <w:rPr>
          <w:rFonts w:cstheme="minorHAnsi"/>
          <w:color w:val="000000"/>
          <w:sz w:val="24"/>
          <w:szCs w:val="24"/>
        </w:rPr>
        <w:t>and aggregation class relationships</w:t>
      </w:r>
    </w:p>
    <w:p w14:paraId="004D5FCE" w14:textId="77777777" w:rsidR="008767C6" w:rsidRPr="0088517B" w:rsidRDefault="006E2235"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use the member functions of the</w:t>
      </w:r>
      <w:r w:rsidR="008767C6" w:rsidRPr="0088517B">
        <w:rPr>
          <w:rStyle w:val="apple-converted-space"/>
          <w:rFonts w:cstheme="minorHAnsi"/>
          <w:color w:val="000000"/>
          <w:sz w:val="24"/>
          <w:szCs w:val="24"/>
        </w:rPr>
        <w:t> </w:t>
      </w:r>
      <w:r w:rsidR="008767C6" w:rsidRPr="0088517B">
        <w:rPr>
          <w:rStyle w:val="code"/>
          <w:rFonts w:cstheme="minorHAnsi"/>
          <w:b/>
          <w:bCs/>
          <w:color w:val="000080"/>
          <w:sz w:val="24"/>
          <w:szCs w:val="24"/>
        </w:rPr>
        <w:t>string</w:t>
      </w:r>
      <w:r w:rsidR="008767C6" w:rsidRPr="0088517B">
        <w:rPr>
          <w:rStyle w:val="apple-converted-space"/>
          <w:rFonts w:cstheme="minorHAnsi"/>
          <w:color w:val="000000"/>
          <w:sz w:val="24"/>
          <w:szCs w:val="24"/>
        </w:rPr>
        <w:t> </w:t>
      </w:r>
      <w:r>
        <w:rPr>
          <w:rFonts w:cstheme="minorHAnsi"/>
          <w:color w:val="000000"/>
          <w:sz w:val="24"/>
          <w:szCs w:val="24"/>
        </w:rPr>
        <w:t>class to parse a string into tokens based on simple rules</w:t>
      </w:r>
    </w:p>
    <w:p w14:paraId="3361184F" w14:textId="77777777" w:rsidR="008767C6" w:rsidRPr="0088517B" w:rsidRDefault="006E2235"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design and code a class that manages a dynamically allocated array of pointers to objects</w:t>
      </w: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0B7AF2B4" w14:textId="77777777" w:rsidR="0088517B" w:rsidRPr="004E5E68" w:rsidRDefault="0088517B" w:rsidP="008851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14:paraId="06BD9572" w14:textId="77777777" w:rsidR="0088517B" w:rsidRPr="004E5E68" w:rsidRDefault="0088517B" w:rsidP="0088517B">
      <w:pPr>
        <w:rPr>
          <w:sz w:val="24"/>
          <w:szCs w:val="24"/>
        </w:rPr>
      </w:pPr>
      <w:r w:rsidRPr="004E5E68">
        <w:rPr>
          <w:sz w:val="24"/>
          <w:szCs w:val="24"/>
        </w:rPr>
        <w:t>All your work (all the files you create or modify) must contain your name, Seneca email and student number.</w:t>
      </w:r>
    </w:p>
    <w:p w14:paraId="321AF6C7" w14:textId="77777777" w:rsidR="0088517B" w:rsidRPr="004E5E68" w:rsidRDefault="0088517B" w:rsidP="0088517B">
      <w:pPr>
        <w:rPr>
          <w:sz w:val="24"/>
          <w:szCs w:val="24"/>
        </w:rPr>
      </w:pPr>
      <w:r w:rsidRPr="004E5E68">
        <w:rPr>
          <w:sz w:val="24"/>
          <w:szCs w:val="24"/>
        </w:rPr>
        <w:t>You are responsible to back up your work regularly.</w:t>
      </w:r>
    </w:p>
    <w:p w14:paraId="4F7A0B41" w14:textId="77777777" w:rsidR="0088517B" w:rsidRPr="00900FFB" w:rsidRDefault="0088517B" w:rsidP="0088517B">
      <w:pPr>
        <w:pStyle w:val="Heading2"/>
        <w:rPr>
          <w:rFonts w:ascii="Arial" w:hAnsi="Arial"/>
          <w:b w:val="0"/>
          <w:bCs w:val="0"/>
          <w:smallCaps/>
          <w:sz w:val="27"/>
          <w:szCs w:val="27"/>
        </w:rPr>
      </w:pPr>
      <w:r w:rsidRPr="00900FFB">
        <w:rPr>
          <w:rFonts w:ascii="Arial" w:hAnsi="Arial"/>
          <w:color w:val="4599B1"/>
          <w:sz w:val="27"/>
          <w:szCs w:val="27"/>
        </w:rPr>
        <w:t>Late Submission Penalties:</w:t>
      </w:r>
    </w:p>
    <w:p w14:paraId="180EAA16" w14:textId="77777777" w:rsidR="0088517B" w:rsidRPr="004E5E68"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14:paraId="059FCFEF" w14:textId="77777777" w:rsidR="0088517B" w:rsidRPr="004B009B"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14:paraId="5EF8B14E" w14:textId="77777777" w:rsidR="0088517B" w:rsidRDefault="0088517B" w:rsidP="0088517B">
      <w:pPr>
        <w:rPr>
          <w:rFonts w:ascii="Arial" w:hAnsi="Arial" w:cs="Arial"/>
          <w:b/>
          <w:bCs/>
          <w:caps/>
          <w:color w:val="4599B1"/>
          <w:sz w:val="27"/>
          <w:szCs w:val="27"/>
        </w:rPr>
      </w:pPr>
      <w:r>
        <w:rPr>
          <w:rFonts w:ascii="Arial" w:hAnsi="Arial" w:cs="Arial"/>
          <w:b/>
          <w:bCs/>
          <w:caps/>
          <w:color w:val="4599B1"/>
          <w:sz w:val="27"/>
          <w:szCs w:val="27"/>
        </w:rPr>
        <w:br w:type="page"/>
      </w:r>
    </w:p>
    <w:p w14:paraId="05B6E0FF" w14:textId="77777777" w:rsidR="0088517B" w:rsidRDefault="0088517B" w:rsidP="0088517B">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14:paraId="53E23A14" w14:textId="77777777" w:rsidR="0088517B" w:rsidRPr="004E5E68"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sidR="006E2235">
        <w:rPr>
          <w:rFonts w:eastAsia="Times New Roman" w:cstheme="minorHAnsi"/>
          <w:color w:val="000000"/>
          <w:sz w:val="24"/>
          <w:szCs w:val="24"/>
        </w:rPr>
        <w:t>e in-lab part of th</w:t>
      </w:r>
      <w:r w:rsidRPr="004E5E68">
        <w:rPr>
          <w:rFonts w:eastAsia="Times New Roman" w:cstheme="minorHAnsi"/>
          <w:color w:val="000000"/>
          <w:sz w:val="24"/>
          <w:szCs w:val="24"/>
        </w:rPr>
        <w:t>is workshop consists of t</w:t>
      </w:r>
      <w:r w:rsidR="00DE0971">
        <w:rPr>
          <w:rFonts w:eastAsia="Times New Roman" w:cstheme="minorHAnsi"/>
          <w:color w:val="000000"/>
          <w:sz w:val="24"/>
          <w:szCs w:val="24"/>
        </w:rPr>
        <w:t>wo</w:t>
      </w:r>
      <w:r w:rsidRPr="004E5E68">
        <w:rPr>
          <w:rFonts w:eastAsia="Times New Roman" w:cstheme="minorHAnsi"/>
          <w:color w:val="000000"/>
          <w:sz w:val="24"/>
          <w:szCs w:val="24"/>
        </w:rPr>
        <w:t xml:space="preserve"> modules:</w:t>
      </w:r>
    </w:p>
    <w:p w14:paraId="28DAE7E2" w14:textId="77777777" w:rsidR="0088517B" w:rsidRPr="004E5E68" w:rsidRDefault="00DE0971"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w4</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(supplied)</w:t>
      </w:r>
    </w:p>
    <w:p w14:paraId="70FEA20A" w14:textId="77777777" w:rsidR="0088517B" w:rsidRPr="00920653" w:rsidRDefault="00DE0971"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Message</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2790728F" w14:textId="77777777" w:rsidR="0088517B" w:rsidRPr="00A5374A" w:rsidRDefault="0088517B" w:rsidP="0088517B">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Command </w:t>
      </w:r>
      <w:proofErr w:type="gramStart"/>
      <w:r>
        <w:rPr>
          <w:rFonts w:ascii="Consolas" w:hAnsi="Consolas" w:cs="Consolas"/>
          <w:b/>
          <w:color w:val="1F497D" w:themeColor="text2"/>
          <w:sz w:val="19"/>
          <w:szCs w:val="19"/>
        </w:rPr>
        <w:t>Line :</w:t>
      </w:r>
      <w:proofErr w:type="gramEnd"/>
      <w:r>
        <w:rPr>
          <w:rFonts w:ascii="Consolas" w:hAnsi="Consolas" w:cs="Consolas"/>
          <w:b/>
          <w:color w:val="1F497D" w:themeColor="text2"/>
          <w:sz w:val="19"/>
          <w:szCs w:val="19"/>
        </w:rPr>
        <w:t xml:space="preserve"> C:\Users\...</w:t>
      </w:r>
      <w:r w:rsidRPr="00A5374A">
        <w:rPr>
          <w:rFonts w:ascii="Consolas" w:hAnsi="Consolas" w:cs="Consolas"/>
          <w:b/>
          <w:color w:val="1F497D" w:themeColor="text2"/>
          <w:sz w:val="19"/>
          <w:szCs w:val="19"/>
        </w:rPr>
        <w:t xml:space="preserve">\Debug\in_lab.exe </w:t>
      </w:r>
      <w:r w:rsidR="00DE0971">
        <w:rPr>
          <w:rFonts w:ascii="Consolas" w:hAnsi="Consolas" w:cs="Consolas"/>
          <w:b/>
          <w:color w:val="FF0000"/>
          <w:sz w:val="19"/>
          <w:szCs w:val="19"/>
        </w:rPr>
        <w:t>w4_test.dat</w:t>
      </w:r>
    </w:p>
    <w:p w14:paraId="6B87AFB0" w14:textId="77777777" w:rsidR="0088517B" w:rsidRPr="00A5374A" w:rsidRDefault="0088517B" w:rsidP="0088517B">
      <w:pPr>
        <w:autoSpaceDE w:val="0"/>
        <w:autoSpaceDN w:val="0"/>
        <w:adjustRightInd w:val="0"/>
        <w:spacing w:after="0" w:line="240" w:lineRule="auto"/>
        <w:ind w:left="720"/>
        <w:rPr>
          <w:rFonts w:ascii="Consolas" w:hAnsi="Consolas" w:cs="Consolas"/>
          <w:b/>
          <w:color w:val="1F497D" w:themeColor="text2"/>
          <w:sz w:val="19"/>
          <w:szCs w:val="19"/>
        </w:rPr>
      </w:pPr>
    </w:p>
    <w:p w14:paraId="4F6BE7AD"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Messages loaded from file</w:t>
      </w:r>
    </w:p>
    <w:p w14:paraId="79A3B1AF"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w:t>
      </w:r>
    </w:p>
    <w:p w14:paraId="17E47E9D"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w:t>
      </w:r>
      <w:proofErr w:type="gramStart"/>
      <w:r w:rsidRPr="00DE0971">
        <w:rPr>
          <w:rFonts w:ascii="Consolas" w:hAnsi="Consolas" w:cs="Consolas"/>
          <w:b/>
          <w:color w:val="1F497D" w:themeColor="text2"/>
          <w:sz w:val="19"/>
          <w:szCs w:val="19"/>
        </w:rPr>
        <w:t>User  :</w:t>
      </w:r>
      <w:proofErr w:type="gramEnd"/>
      <w:r w:rsidRPr="00DE0971">
        <w:rPr>
          <w:rFonts w:ascii="Consolas" w:hAnsi="Consolas" w:cs="Consolas"/>
          <w:b/>
          <w:color w:val="1F497D" w:themeColor="text2"/>
          <w:sz w:val="19"/>
          <w:szCs w:val="19"/>
        </w:rPr>
        <w:t xml:space="preserve"> </w:t>
      </w:r>
      <w:proofErr w:type="spellStart"/>
      <w:r w:rsidRPr="00DE0971">
        <w:rPr>
          <w:rFonts w:ascii="Consolas" w:hAnsi="Consolas" w:cs="Consolas"/>
          <w:b/>
          <w:color w:val="1F497D" w:themeColor="text2"/>
          <w:sz w:val="19"/>
          <w:szCs w:val="19"/>
        </w:rPr>
        <w:t>jim</w:t>
      </w:r>
      <w:proofErr w:type="spellEnd"/>
    </w:p>
    <w:p w14:paraId="33DA0036"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Tweet :</w:t>
      </w:r>
      <w:proofErr w:type="gramEnd"/>
      <w:r w:rsidRPr="00DE0971">
        <w:rPr>
          <w:rFonts w:ascii="Consolas" w:hAnsi="Consolas" w:cs="Consolas"/>
          <w:b/>
          <w:color w:val="1F497D" w:themeColor="text2"/>
          <w:sz w:val="19"/>
          <w:szCs w:val="19"/>
        </w:rPr>
        <w:t xml:space="preserve"> Workshop 4 is cool</w:t>
      </w:r>
    </w:p>
    <w:p w14:paraId="4D46F3C7"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w:t>
      </w:r>
      <w:proofErr w:type="gramStart"/>
      <w:r w:rsidRPr="00DE0971">
        <w:rPr>
          <w:rFonts w:ascii="Consolas" w:hAnsi="Consolas" w:cs="Consolas"/>
          <w:b/>
          <w:color w:val="1F497D" w:themeColor="text2"/>
          <w:sz w:val="19"/>
          <w:szCs w:val="19"/>
        </w:rPr>
        <w:t>User  :</w:t>
      </w:r>
      <w:proofErr w:type="gramEnd"/>
      <w:r w:rsidRPr="00DE0971">
        <w:rPr>
          <w:rFonts w:ascii="Consolas" w:hAnsi="Consolas" w:cs="Consolas"/>
          <w:b/>
          <w:color w:val="1F497D" w:themeColor="text2"/>
          <w:sz w:val="19"/>
          <w:szCs w:val="19"/>
        </w:rPr>
        <w:t xml:space="preserve"> harry</w:t>
      </w:r>
    </w:p>
    <w:p w14:paraId="3603032B"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Reply :</w:t>
      </w:r>
      <w:proofErr w:type="gramEnd"/>
      <w:r w:rsidRPr="00DE0971">
        <w:rPr>
          <w:rFonts w:ascii="Consolas" w:hAnsi="Consolas" w:cs="Consolas"/>
          <w:b/>
          <w:color w:val="1F497D" w:themeColor="text2"/>
          <w:sz w:val="19"/>
          <w:szCs w:val="19"/>
        </w:rPr>
        <w:t xml:space="preserve"> </w:t>
      </w:r>
      <w:proofErr w:type="spellStart"/>
      <w:r w:rsidRPr="00DE0971">
        <w:rPr>
          <w:rFonts w:ascii="Consolas" w:hAnsi="Consolas" w:cs="Consolas"/>
          <w:b/>
          <w:color w:val="1F497D" w:themeColor="text2"/>
          <w:sz w:val="19"/>
          <w:szCs w:val="19"/>
        </w:rPr>
        <w:t>jim</w:t>
      </w:r>
      <w:proofErr w:type="spellEnd"/>
    </w:p>
    <w:p w14:paraId="2C9D5559"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Tweet :</w:t>
      </w:r>
      <w:proofErr w:type="gramEnd"/>
      <w:r w:rsidRPr="00DE0971">
        <w:rPr>
          <w:rFonts w:ascii="Consolas" w:hAnsi="Consolas" w:cs="Consolas"/>
          <w:b/>
          <w:color w:val="1F497D" w:themeColor="text2"/>
          <w:sz w:val="19"/>
          <w:szCs w:val="19"/>
        </w:rPr>
        <w:t xml:space="preserve"> working on workshop 4 now</w:t>
      </w:r>
    </w:p>
    <w:p w14:paraId="2AE0112C"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w:t>
      </w:r>
      <w:proofErr w:type="gramStart"/>
      <w:r w:rsidRPr="00DE0971">
        <w:rPr>
          <w:rFonts w:ascii="Consolas" w:hAnsi="Consolas" w:cs="Consolas"/>
          <w:b/>
          <w:color w:val="1F497D" w:themeColor="text2"/>
          <w:sz w:val="19"/>
          <w:szCs w:val="19"/>
        </w:rPr>
        <w:t>User  :</w:t>
      </w:r>
      <w:proofErr w:type="gramEnd"/>
      <w:r w:rsidRPr="00DE0971">
        <w:rPr>
          <w:rFonts w:ascii="Consolas" w:hAnsi="Consolas" w:cs="Consolas"/>
          <w:b/>
          <w:color w:val="1F497D" w:themeColor="text2"/>
          <w:sz w:val="19"/>
          <w:szCs w:val="19"/>
        </w:rPr>
        <w:t xml:space="preserve"> </w:t>
      </w:r>
      <w:proofErr w:type="spellStart"/>
      <w:r w:rsidRPr="00DE0971">
        <w:rPr>
          <w:rFonts w:ascii="Consolas" w:hAnsi="Consolas" w:cs="Consolas"/>
          <w:b/>
          <w:color w:val="1F497D" w:themeColor="text2"/>
          <w:sz w:val="19"/>
          <w:szCs w:val="19"/>
        </w:rPr>
        <w:t>dave</w:t>
      </w:r>
      <w:proofErr w:type="spellEnd"/>
    </w:p>
    <w:p w14:paraId="70FF96A7"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Tweet :</w:t>
      </w:r>
      <w:proofErr w:type="gramEnd"/>
      <w:r w:rsidRPr="00DE0971">
        <w:rPr>
          <w:rFonts w:ascii="Consolas" w:hAnsi="Consolas" w:cs="Consolas"/>
          <w:b/>
          <w:color w:val="1F497D" w:themeColor="text2"/>
          <w:sz w:val="19"/>
          <w:szCs w:val="19"/>
        </w:rPr>
        <w:t xml:space="preserve"> what the ^#$%!</w:t>
      </w:r>
    </w:p>
    <w:p w14:paraId="1843846C"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w:t>
      </w:r>
      <w:proofErr w:type="gramStart"/>
      <w:r w:rsidRPr="00DE0971">
        <w:rPr>
          <w:rFonts w:ascii="Consolas" w:hAnsi="Consolas" w:cs="Consolas"/>
          <w:b/>
          <w:color w:val="1F497D" w:themeColor="text2"/>
          <w:sz w:val="19"/>
          <w:szCs w:val="19"/>
        </w:rPr>
        <w:t>User  :</w:t>
      </w:r>
      <w:proofErr w:type="gramEnd"/>
      <w:r w:rsidRPr="00DE0971">
        <w:rPr>
          <w:rFonts w:ascii="Consolas" w:hAnsi="Consolas" w:cs="Consolas"/>
          <w:b/>
          <w:color w:val="1F497D" w:themeColor="text2"/>
          <w:sz w:val="19"/>
          <w:szCs w:val="19"/>
        </w:rPr>
        <w:t xml:space="preserve"> john</w:t>
      </w:r>
    </w:p>
    <w:p w14:paraId="713BF188"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Reply :</w:t>
      </w:r>
      <w:proofErr w:type="gramEnd"/>
      <w:r w:rsidRPr="00DE0971">
        <w:rPr>
          <w:rFonts w:ascii="Consolas" w:hAnsi="Consolas" w:cs="Consolas"/>
          <w:b/>
          <w:color w:val="1F497D" w:themeColor="text2"/>
          <w:sz w:val="19"/>
          <w:szCs w:val="19"/>
        </w:rPr>
        <w:t xml:space="preserve"> harry</w:t>
      </w:r>
    </w:p>
    <w:p w14:paraId="23ADE77E" w14:textId="77777777" w:rsidR="0088517B"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Tweet :</w:t>
      </w:r>
      <w:proofErr w:type="gramEnd"/>
      <w:r w:rsidRPr="00DE0971">
        <w:rPr>
          <w:rFonts w:ascii="Consolas" w:hAnsi="Consolas" w:cs="Consolas"/>
          <w:b/>
          <w:color w:val="1F497D" w:themeColor="text2"/>
          <w:sz w:val="19"/>
          <w:szCs w:val="19"/>
        </w:rPr>
        <w:t xml:space="preserve"> I'm done</w:t>
      </w:r>
    </w:p>
    <w:p w14:paraId="619694A1" w14:textId="77777777"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 user-prepared file. The name of the file is specified on the command line as shown in red above. The file is supplied with this workshop.</w:t>
      </w:r>
      <w:r w:rsidR="002D7DE2">
        <w:rPr>
          <w:rFonts w:eastAsia="Times New Roman" w:cstheme="minorHAnsi"/>
          <w:color w:val="000000"/>
          <w:sz w:val="24"/>
          <w:szCs w:val="24"/>
        </w:rPr>
        <w:t xml:space="preserve"> The contents of this particular file are</w:t>
      </w:r>
    </w:p>
    <w:p w14:paraId="68D0C5BE"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roofErr w:type="spellStart"/>
      <w:proofErr w:type="gramStart"/>
      <w:r w:rsidRPr="002D7DE2">
        <w:rPr>
          <w:rFonts w:ascii="Consolas" w:hAnsi="Consolas" w:cs="Consolas"/>
          <w:b/>
          <w:color w:val="FF0000"/>
          <w:sz w:val="19"/>
          <w:szCs w:val="19"/>
        </w:rPr>
        <w:t>jim</w:t>
      </w:r>
      <w:proofErr w:type="spellEnd"/>
      <w:proofErr w:type="gramEnd"/>
      <w:r w:rsidRPr="002D7DE2">
        <w:rPr>
          <w:rFonts w:ascii="Consolas" w:hAnsi="Consolas" w:cs="Consolas"/>
          <w:b/>
          <w:color w:val="FF0000"/>
          <w:sz w:val="19"/>
          <w:szCs w:val="19"/>
        </w:rPr>
        <w:t xml:space="preserve"> Workshop 4 is cool</w:t>
      </w:r>
    </w:p>
    <w:p w14:paraId="2C3F0163"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roofErr w:type="gramStart"/>
      <w:r w:rsidRPr="002D7DE2">
        <w:rPr>
          <w:rFonts w:ascii="Consolas" w:hAnsi="Consolas" w:cs="Consolas"/>
          <w:b/>
          <w:color w:val="FF0000"/>
          <w:sz w:val="19"/>
          <w:szCs w:val="19"/>
        </w:rPr>
        <w:t>harry</w:t>
      </w:r>
      <w:proofErr w:type="gramEnd"/>
      <w:r w:rsidRPr="002D7DE2">
        <w:rPr>
          <w:rFonts w:ascii="Consolas" w:hAnsi="Consolas" w:cs="Consolas"/>
          <w:b/>
          <w:color w:val="FF0000"/>
          <w:sz w:val="19"/>
          <w:szCs w:val="19"/>
        </w:rPr>
        <w:t xml:space="preserve"> @</w:t>
      </w:r>
      <w:proofErr w:type="spellStart"/>
      <w:r w:rsidRPr="002D7DE2">
        <w:rPr>
          <w:rFonts w:ascii="Consolas" w:hAnsi="Consolas" w:cs="Consolas"/>
          <w:b/>
          <w:color w:val="FF0000"/>
          <w:sz w:val="19"/>
          <w:szCs w:val="19"/>
        </w:rPr>
        <w:t>jim</w:t>
      </w:r>
      <w:proofErr w:type="spellEnd"/>
      <w:r w:rsidRPr="002D7DE2">
        <w:rPr>
          <w:rFonts w:ascii="Consolas" w:hAnsi="Consolas" w:cs="Consolas"/>
          <w:b/>
          <w:color w:val="FF0000"/>
          <w:sz w:val="19"/>
          <w:szCs w:val="19"/>
        </w:rPr>
        <w:t xml:space="preserve"> working on workshop 4 now</w:t>
      </w:r>
    </w:p>
    <w:p w14:paraId="0824F402"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
    <w:p w14:paraId="0CB19751"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roofErr w:type="spellStart"/>
      <w:proofErr w:type="gramStart"/>
      <w:r w:rsidRPr="002D7DE2">
        <w:rPr>
          <w:rFonts w:ascii="Consolas" w:hAnsi="Consolas" w:cs="Consolas"/>
          <w:b/>
          <w:color w:val="FF0000"/>
          <w:sz w:val="19"/>
          <w:szCs w:val="19"/>
        </w:rPr>
        <w:t>chris</w:t>
      </w:r>
      <w:proofErr w:type="spellEnd"/>
      <w:proofErr w:type="gramEnd"/>
    </w:p>
    <w:p w14:paraId="1406C6CF"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roofErr w:type="spellStart"/>
      <w:proofErr w:type="gramStart"/>
      <w:r w:rsidRPr="002D7DE2">
        <w:rPr>
          <w:rFonts w:ascii="Consolas" w:hAnsi="Consolas" w:cs="Consolas"/>
          <w:b/>
          <w:color w:val="FF0000"/>
          <w:sz w:val="19"/>
          <w:szCs w:val="19"/>
        </w:rPr>
        <w:t>dave</w:t>
      </w:r>
      <w:proofErr w:type="spellEnd"/>
      <w:proofErr w:type="gramEnd"/>
      <w:r w:rsidRPr="002D7DE2">
        <w:rPr>
          <w:rFonts w:ascii="Consolas" w:hAnsi="Consolas" w:cs="Consolas"/>
          <w:b/>
          <w:color w:val="FF0000"/>
          <w:sz w:val="19"/>
          <w:szCs w:val="19"/>
        </w:rPr>
        <w:t xml:space="preserve"> what the ^#$%!</w:t>
      </w:r>
    </w:p>
    <w:p w14:paraId="6305B882" w14:textId="77777777" w:rsidR="002D7DE2" w:rsidRPr="002D7DE2" w:rsidRDefault="002D7DE2" w:rsidP="002D7DE2">
      <w:pPr>
        <w:autoSpaceDE w:val="0"/>
        <w:autoSpaceDN w:val="0"/>
        <w:adjustRightInd w:val="0"/>
        <w:spacing w:after="0" w:line="240" w:lineRule="auto"/>
        <w:ind w:left="720"/>
        <w:rPr>
          <w:rFonts w:ascii="Consolas" w:hAnsi="Consolas" w:cs="Consolas"/>
          <w:b/>
          <w:color w:val="548DD4" w:themeColor="text2" w:themeTint="99"/>
          <w:sz w:val="19"/>
          <w:szCs w:val="19"/>
        </w:rPr>
      </w:pPr>
      <w:proofErr w:type="gramStart"/>
      <w:r w:rsidRPr="002D7DE2">
        <w:rPr>
          <w:rFonts w:ascii="Consolas" w:hAnsi="Consolas" w:cs="Consolas"/>
          <w:b/>
          <w:color w:val="FF0000"/>
          <w:sz w:val="19"/>
          <w:szCs w:val="19"/>
        </w:rPr>
        <w:t>john</w:t>
      </w:r>
      <w:proofErr w:type="gramEnd"/>
      <w:r w:rsidRPr="002D7DE2">
        <w:rPr>
          <w:rFonts w:ascii="Consolas" w:hAnsi="Consolas" w:cs="Consolas"/>
          <w:b/>
          <w:color w:val="FF0000"/>
          <w:sz w:val="19"/>
          <w:szCs w:val="19"/>
        </w:rPr>
        <w:t xml:space="preserve"> @harry I'm done</w:t>
      </w:r>
    </w:p>
    <w:p w14:paraId="6D842DBD" w14:textId="77777777" w:rsidR="00DE0971" w:rsidRDefault="00B92610" w:rsidP="00B92610">
      <w:pPr>
        <w:pStyle w:val="NormalWeb"/>
        <w:textAlignment w:val="baseline"/>
        <w:rPr>
          <w:rFonts w:asciiTheme="minorHAnsi" w:hAnsiTheme="minorHAnsi" w:cstheme="minorHAnsi"/>
          <w:color w:val="000000"/>
        </w:rPr>
      </w:pPr>
      <w:r w:rsidRPr="00B92610">
        <w:rPr>
          <w:rFonts w:asciiTheme="minorHAnsi" w:hAnsiTheme="minorHAnsi" w:cstheme="minorHAnsi"/>
          <w:color w:val="000000"/>
        </w:rPr>
        <w:t xml:space="preserve">The first message consists of a user name followed by a tweet.  The second message consists of a user name, a reply name prefaced by </w:t>
      </w:r>
      <w:proofErr w:type="gramStart"/>
      <w:r w:rsidRPr="00B92610">
        <w:rPr>
          <w:rFonts w:asciiTheme="minorHAnsi" w:hAnsiTheme="minorHAnsi" w:cstheme="minorHAnsi"/>
          <w:color w:val="000000"/>
        </w:rPr>
        <w:t>an</w:t>
      </w:r>
      <w:proofErr w:type="gramEnd"/>
      <w:r w:rsidRPr="00B92610">
        <w:rPr>
          <w:rStyle w:val="apple-converted-space"/>
          <w:rFonts w:asciiTheme="minorHAnsi" w:eastAsiaTheme="majorEastAsia" w:hAnsiTheme="minorHAnsi" w:cstheme="minorHAnsi"/>
          <w:color w:val="000000"/>
        </w:rPr>
        <w:t> </w:t>
      </w:r>
      <w:r w:rsidRPr="00B92610">
        <w:rPr>
          <w:rStyle w:val="code"/>
          <w:rFonts w:asciiTheme="minorHAnsi" w:hAnsiTheme="minorHAnsi" w:cstheme="minorHAnsi"/>
          <w:b/>
          <w:bCs/>
          <w:color w:val="000080"/>
        </w:rPr>
        <w:t>@</w:t>
      </w:r>
      <w:r w:rsidRPr="00B92610">
        <w:rPr>
          <w:rFonts w:asciiTheme="minorHAnsi" w:hAnsiTheme="minorHAnsi" w:cstheme="minorHAnsi"/>
          <w:color w:val="000000"/>
        </w:rPr>
        <w:t xml:space="preserve">, and followed by a tweet.  Your solution ignores incomplete messages, such as the third message </w:t>
      </w:r>
      <w:r>
        <w:rPr>
          <w:rFonts w:asciiTheme="minorHAnsi" w:hAnsiTheme="minorHAnsi" w:cstheme="minorHAnsi"/>
          <w:color w:val="000000"/>
        </w:rPr>
        <w:t xml:space="preserve">or fourth message </w:t>
      </w:r>
      <w:r w:rsidRPr="00B92610">
        <w:rPr>
          <w:rFonts w:asciiTheme="minorHAnsi" w:hAnsiTheme="minorHAnsi" w:cstheme="minorHAnsi"/>
          <w:color w:val="000000"/>
        </w:rPr>
        <w:t>here.</w:t>
      </w:r>
    </w:p>
    <w:p w14:paraId="02DB95B0" w14:textId="77777777" w:rsidR="00B92610" w:rsidRPr="00B92610" w:rsidRDefault="00B92610" w:rsidP="00B92610">
      <w:pPr>
        <w:pStyle w:val="NormalWeb"/>
        <w:textAlignment w:val="baseline"/>
        <w:rPr>
          <w:rFonts w:asciiTheme="minorHAnsi" w:hAnsiTheme="minorHAnsi" w:cstheme="minorHAnsi"/>
          <w:color w:val="000000"/>
        </w:rPr>
      </w:pPr>
    </w:p>
    <w:p w14:paraId="3D0A3550" w14:textId="77777777" w:rsidR="0088517B" w:rsidRPr="008C5F7F" w:rsidRDefault="00DE0971"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Message</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4BAC16A1" w14:textId="77777777" w:rsidR="0088517B" w:rsidRDefault="0088517B" w:rsidP="00DC45A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DE0971">
        <w:rPr>
          <w:rFonts w:eastAsia="Times New Roman" w:cstheme="minorHAnsi"/>
          <w:b/>
          <w:bCs/>
          <w:color w:val="000080"/>
          <w:sz w:val="24"/>
          <w:szCs w:val="24"/>
        </w:rPr>
        <w:t>Message</w:t>
      </w:r>
      <w:r w:rsidRPr="009F1287">
        <w:rPr>
          <w:rFonts w:eastAsia="Times New Roman" w:cstheme="minorHAnsi"/>
          <w:color w:val="000000"/>
          <w:sz w:val="24"/>
          <w:szCs w:val="24"/>
        </w:rPr>
        <w:t xml:space="preserve"> for managing </w:t>
      </w:r>
      <w:r w:rsidR="00DE0971">
        <w:rPr>
          <w:rFonts w:eastAsia="Times New Roman" w:cstheme="minorHAnsi"/>
          <w:color w:val="000000"/>
          <w:sz w:val="24"/>
          <w:szCs w:val="24"/>
        </w:rPr>
        <w:t>a single message between users</w:t>
      </w:r>
      <w:r w:rsidRPr="009F1287">
        <w:rPr>
          <w:rFonts w:eastAsia="Times New Roman" w:cstheme="minorHAnsi"/>
          <w:color w:val="000000"/>
          <w:sz w:val="24"/>
          <w:szCs w:val="24"/>
        </w:rPr>
        <w:t xml:space="preserve">.  </w:t>
      </w:r>
    </w:p>
    <w:p w14:paraId="23ED03CB" w14:textId="77777777" w:rsidR="0088517B" w:rsidRPr="009F1287"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Pr>
          <w:rFonts w:eastAsia="Times New Roman" w:cstheme="minorHAnsi"/>
          <w:color w:val="000000"/>
          <w:sz w:val="24"/>
          <w:szCs w:val="24"/>
        </w:rPr>
        <w:t xml:space="preserve"> </w:t>
      </w:r>
      <w:r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56B74C66" w14:textId="77777777" w:rsidR="002D7DE2" w:rsidRDefault="002D7DE2" w:rsidP="0088517B">
      <w:pPr>
        <w:numPr>
          <w:ilvl w:val="0"/>
          <w:numId w:val="19"/>
        </w:numPr>
        <w:spacing w:before="100" w:beforeAutospacing="1" w:after="100" w:afterAutospacing="1" w:line="240" w:lineRule="auto"/>
        <w:rPr>
          <w:ins w:id="0" w:author="Chirag Alwani" w:date="2019-02-07T15:35:00Z"/>
          <w:rFonts w:eastAsia="Times New Roman" w:cstheme="minorHAnsi"/>
          <w:color w:val="000000"/>
          <w:sz w:val="24"/>
          <w:szCs w:val="24"/>
        </w:rPr>
      </w:pPr>
      <w:r>
        <w:rPr>
          <w:rFonts w:eastAsia="Times New Roman" w:cstheme="minorHAnsi"/>
          <w:color w:val="000000"/>
          <w:sz w:val="24"/>
          <w:szCs w:val="24"/>
        </w:rPr>
        <w:lastRenderedPageBreak/>
        <w:t>A default constructor that places the object in a safe empty state.</w:t>
      </w:r>
    </w:p>
    <w:p w14:paraId="2229BC76" w14:textId="77777777" w:rsidR="00CF0499" w:rsidRPr="002D7DE2" w:rsidRDefault="00CF0499" w:rsidP="0088517B">
      <w:pPr>
        <w:numPr>
          <w:ilvl w:val="0"/>
          <w:numId w:val="19"/>
        </w:numPr>
        <w:spacing w:before="100" w:beforeAutospacing="1" w:after="100" w:afterAutospacing="1" w:line="240" w:lineRule="auto"/>
        <w:rPr>
          <w:rFonts w:eastAsia="Times New Roman" w:cstheme="minorHAnsi"/>
          <w:color w:val="000000"/>
          <w:sz w:val="24"/>
          <w:szCs w:val="24"/>
        </w:rPr>
      </w:pPr>
    </w:p>
    <w:p w14:paraId="14E78008" w14:textId="77777777" w:rsidR="0043536B" w:rsidRDefault="00920BDE" w:rsidP="0088517B">
      <w:pPr>
        <w:numPr>
          <w:ilvl w:val="0"/>
          <w:numId w:val="19"/>
        </w:numPr>
        <w:spacing w:before="100" w:beforeAutospacing="1" w:after="100" w:afterAutospacing="1" w:line="240" w:lineRule="auto"/>
        <w:rPr>
          <w:ins w:id="1" w:author="Chirag Alwani" w:date="2019-02-07T15:15:00Z"/>
          <w:rFonts w:eastAsia="Times New Roman" w:cstheme="minorHAnsi"/>
          <w:color w:val="000000"/>
          <w:sz w:val="24"/>
          <w:szCs w:val="24"/>
        </w:rPr>
      </w:pPr>
      <w:r>
        <w:rPr>
          <w:rFonts w:eastAsia="Times New Roman" w:cstheme="minorHAnsi"/>
          <w:b/>
          <w:bCs/>
          <w:color w:val="000080"/>
          <w:sz w:val="24"/>
          <w:szCs w:val="24"/>
        </w:rPr>
        <w:t>Message(</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 xml:space="preserve">::string&amp; </w:t>
      </w:r>
      <w:proofErr w:type="spellStart"/>
      <w:r>
        <w:rPr>
          <w:rFonts w:eastAsia="Times New Roman" w:cstheme="minorHAnsi"/>
          <w:b/>
          <w:bCs/>
          <w:color w:val="000080"/>
          <w:sz w:val="24"/>
          <w:szCs w:val="24"/>
        </w:rPr>
        <w:t>str</w:t>
      </w:r>
      <w:proofErr w:type="spellEnd"/>
      <w:r>
        <w:rPr>
          <w:rFonts w:eastAsia="Times New Roman" w:cstheme="minorHAnsi"/>
          <w:b/>
          <w:bCs/>
          <w:color w:val="000080"/>
          <w:sz w:val="24"/>
          <w:szCs w:val="24"/>
        </w:rPr>
        <w:t>)</w:t>
      </w:r>
      <w:r w:rsidR="0088517B" w:rsidRPr="009F1287">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p>
    <w:p w14:paraId="450DFDD2" w14:textId="77777777" w:rsidR="0043536B" w:rsidRDefault="0088517B">
      <w:pPr>
        <w:pStyle w:val="ListParagraph"/>
        <w:numPr>
          <w:ilvl w:val="0"/>
          <w:numId w:val="32"/>
        </w:numPr>
        <w:spacing w:before="100" w:beforeAutospacing="1" w:after="100" w:afterAutospacing="1" w:line="240" w:lineRule="auto"/>
        <w:rPr>
          <w:ins w:id="2" w:author="Chirag Alwani" w:date="2019-02-07T15:16:00Z"/>
          <w:rFonts w:eastAsia="Times New Roman" w:cstheme="minorHAnsi"/>
          <w:color w:val="000000"/>
          <w:sz w:val="24"/>
          <w:szCs w:val="24"/>
        </w:rPr>
        <w:pPrChange w:id="3" w:author="Chirag Alwani" w:date="2019-02-07T15:16:00Z">
          <w:pPr>
            <w:numPr>
              <w:numId w:val="19"/>
            </w:numPr>
            <w:tabs>
              <w:tab w:val="num" w:pos="720"/>
            </w:tabs>
            <w:spacing w:before="100" w:beforeAutospacing="1" w:after="100" w:afterAutospacing="1" w:line="240" w:lineRule="auto"/>
            <w:ind w:left="720" w:hanging="360"/>
          </w:pPr>
        </w:pPrChange>
      </w:pPr>
      <w:r w:rsidRPr="0043536B">
        <w:rPr>
          <w:rFonts w:eastAsia="Times New Roman" w:cstheme="minorHAnsi"/>
          <w:color w:val="000000"/>
          <w:sz w:val="24"/>
          <w:szCs w:val="24"/>
          <w:rPrChange w:id="4" w:author="Chirag Alwani" w:date="2019-02-07T15:16:00Z">
            <w:rPr/>
          </w:rPrChange>
        </w:rPr>
        <w:t>a</w:t>
      </w:r>
      <w:r w:rsidR="00920BDE" w:rsidRPr="0043536B">
        <w:rPr>
          <w:rFonts w:eastAsia="Times New Roman" w:cstheme="minorHAnsi"/>
          <w:color w:val="000000"/>
          <w:sz w:val="24"/>
          <w:szCs w:val="24"/>
          <w:rPrChange w:id="5" w:author="Chirag Alwani" w:date="2019-02-07T15:16:00Z">
            <w:rPr/>
          </w:rPrChange>
        </w:rPr>
        <w:t xml:space="preserve"> one-argument constructor that receives a reference to an unmodifiable string and</w:t>
      </w:r>
    </w:p>
    <w:p w14:paraId="25AA2141" w14:textId="77777777" w:rsidR="0043536B" w:rsidRDefault="00920BDE">
      <w:pPr>
        <w:pStyle w:val="ListParagraph"/>
        <w:numPr>
          <w:ilvl w:val="0"/>
          <w:numId w:val="32"/>
        </w:numPr>
        <w:spacing w:before="100" w:beforeAutospacing="1" w:after="100" w:afterAutospacing="1" w:line="240" w:lineRule="auto"/>
        <w:rPr>
          <w:ins w:id="6" w:author="Chirag Alwani" w:date="2019-02-07T15:17:00Z"/>
          <w:rFonts w:eastAsia="Times New Roman" w:cstheme="minorHAnsi"/>
          <w:color w:val="000000"/>
          <w:sz w:val="24"/>
          <w:szCs w:val="24"/>
        </w:rPr>
        <w:pPrChange w:id="7" w:author="Chirag Alwani" w:date="2019-02-07T15:16:00Z">
          <w:pPr>
            <w:numPr>
              <w:numId w:val="19"/>
            </w:numPr>
            <w:tabs>
              <w:tab w:val="num" w:pos="720"/>
            </w:tabs>
            <w:spacing w:before="100" w:beforeAutospacing="1" w:after="100" w:afterAutospacing="1" w:line="240" w:lineRule="auto"/>
            <w:ind w:left="720" w:hanging="360"/>
          </w:pPr>
        </w:pPrChange>
      </w:pPr>
      <w:del w:id="8" w:author="Chirag Alwani" w:date="2019-02-07T15:16:00Z">
        <w:r w:rsidRPr="0043536B" w:rsidDel="0043536B">
          <w:rPr>
            <w:rFonts w:eastAsia="Times New Roman" w:cstheme="minorHAnsi"/>
            <w:color w:val="000000"/>
            <w:sz w:val="24"/>
            <w:szCs w:val="24"/>
            <w:rPrChange w:id="9" w:author="Chirag Alwani" w:date="2019-02-07T15:16:00Z">
              <w:rPr/>
            </w:rPrChange>
          </w:rPr>
          <w:delText xml:space="preserve"> </w:delText>
        </w:r>
      </w:del>
      <w:ins w:id="10" w:author="Chirag Alwani" w:date="2019-02-07T15:16:00Z">
        <w:r w:rsidR="0043536B">
          <w:rPr>
            <w:rFonts w:eastAsia="Times New Roman" w:cstheme="minorHAnsi"/>
            <w:color w:val="000000"/>
            <w:sz w:val="24"/>
            <w:szCs w:val="24"/>
          </w:rPr>
          <w:t>P</w:t>
        </w:r>
      </w:ins>
      <w:del w:id="11" w:author="Chirag Alwani" w:date="2019-02-07T15:16:00Z">
        <w:r w:rsidRPr="0043536B" w:rsidDel="0043536B">
          <w:rPr>
            <w:rFonts w:eastAsia="Times New Roman" w:cstheme="minorHAnsi"/>
            <w:color w:val="000000"/>
            <w:sz w:val="24"/>
            <w:szCs w:val="24"/>
            <w:rPrChange w:id="12" w:author="Chirag Alwani" w:date="2019-02-07T15:16:00Z">
              <w:rPr/>
            </w:rPrChange>
          </w:rPr>
          <w:delText>p</w:delText>
        </w:r>
      </w:del>
      <w:r w:rsidRPr="0043536B">
        <w:rPr>
          <w:rFonts w:eastAsia="Times New Roman" w:cstheme="minorHAnsi"/>
          <w:color w:val="000000"/>
          <w:sz w:val="24"/>
          <w:szCs w:val="24"/>
          <w:rPrChange w:id="13" w:author="Chirag Alwani" w:date="2019-02-07T15:16:00Z">
            <w:rPr/>
          </w:rPrChange>
        </w:rPr>
        <w:t xml:space="preserve">arses the string into three substrings: the user who sent the message, the user to whom the message was a reply and the text of the message itself. </w:t>
      </w:r>
    </w:p>
    <w:p w14:paraId="17B9A2CF" w14:textId="77777777" w:rsidR="0043536B" w:rsidRDefault="00920BDE">
      <w:pPr>
        <w:pStyle w:val="ListParagraph"/>
        <w:numPr>
          <w:ilvl w:val="0"/>
          <w:numId w:val="32"/>
        </w:numPr>
        <w:spacing w:before="100" w:beforeAutospacing="1" w:after="100" w:afterAutospacing="1" w:line="240" w:lineRule="auto"/>
        <w:rPr>
          <w:ins w:id="14" w:author="Chirag Alwani" w:date="2019-02-07T15:17:00Z"/>
          <w:rFonts w:eastAsia="Times New Roman" w:cstheme="minorHAnsi"/>
          <w:color w:val="000000"/>
          <w:sz w:val="24"/>
          <w:szCs w:val="24"/>
        </w:rPr>
        <w:pPrChange w:id="15" w:author="Chirag Alwani" w:date="2019-02-07T15:16:00Z">
          <w:pPr>
            <w:numPr>
              <w:numId w:val="19"/>
            </w:numPr>
            <w:tabs>
              <w:tab w:val="num" w:pos="720"/>
            </w:tabs>
            <w:spacing w:before="100" w:beforeAutospacing="1" w:after="100" w:afterAutospacing="1" w:line="240" w:lineRule="auto"/>
            <w:ind w:left="720" w:hanging="360"/>
          </w:pPr>
        </w:pPrChange>
      </w:pPr>
      <w:r w:rsidRPr="0043536B">
        <w:rPr>
          <w:rFonts w:eastAsia="Times New Roman" w:cstheme="minorHAnsi"/>
          <w:color w:val="000000"/>
          <w:sz w:val="24"/>
          <w:szCs w:val="24"/>
          <w:rPrChange w:id="16" w:author="Chirag Alwani" w:date="2019-02-07T15:16:00Z">
            <w:rPr/>
          </w:rPrChange>
        </w:rPr>
        <w:t xml:space="preserve">The reply portion of the message is optional and prefaced by the ‘@’ character. The user and reply substrings end with a space (are space terminated). The text of the message is </w:t>
      </w:r>
      <w:r w:rsidR="002D7DE2" w:rsidRPr="0043536B">
        <w:rPr>
          <w:rFonts w:eastAsia="Times New Roman" w:cstheme="minorHAnsi"/>
          <w:color w:val="000000"/>
          <w:sz w:val="24"/>
          <w:szCs w:val="24"/>
          <w:rPrChange w:id="17" w:author="Chirag Alwani" w:date="2019-02-07T15:16:00Z">
            <w:rPr/>
          </w:rPrChange>
        </w:rPr>
        <w:t xml:space="preserve">newline terminated. </w:t>
      </w:r>
    </w:p>
    <w:p w14:paraId="73812268" w14:textId="47A7973F" w:rsidR="0002377F" w:rsidRPr="0043536B" w:rsidRDefault="002D7DE2">
      <w:pPr>
        <w:pStyle w:val="ListParagraph"/>
        <w:numPr>
          <w:ilvl w:val="0"/>
          <w:numId w:val="32"/>
        </w:numPr>
        <w:spacing w:before="100" w:beforeAutospacing="1" w:after="100" w:afterAutospacing="1" w:line="240" w:lineRule="auto"/>
        <w:rPr>
          <w:rFonts w:eastAsia="Times New Roman" w:cstheme="minorHAnsi"/>
          <w:color w:val="000000"/>
          <w:sz w:val="24"/>
          <w:szCs w:val="24"/>
          <w:rPrChange w:id="18" w:author="Chirag Alwani" w:date="2019-02-07T15:16:00Z">
            <w:rPr/>
          </w:rPrChange>
        </w:rPr>
        <w:pPrChange w:id="19" w:author="Chirag Alwani" w:date="2019-02-07T15:16:00Z">
          <w:pPr>
            <w:numPr>
              <w:numId w:val="19"/>
            </w:numPr>
            <w:tabs>
              <w:tab w:val="num" w:pos="720"/>
            </w:tabs>
            <w:spacing w:before="100" w:beforeAutospacing="1" w:after="100" w:afterAutospacing="1" w:line="240" w:lineRule="auto"/>
            <w:ind w:left="720" w:hanging="360"/>
          </w:pPr>
        </w:pPrChange>
      </w:pPr>
      <w:r w:rsidRPr="0043536B">
        <w:rPr>
          <w:rFonts w:eastAsia="Times New Roman" w:cstheme="minorHAnsi"/>
          <w:color w:val="000000"/>
          <w:sz w:val="24"/>
          <w:szCs w:val="24"/>
          <w:rPrChange w:id="20" w:author="Chirag Alwani" w:date="2019-02-07T15:16:00Z">
            <w:rPr/>
          </w:rPrChange>
        </w:rPr>
        <w:t>If there is no text in the message, this function places the object into a safe empty state.</w:t>
      </w:r>
      <w:r w:rsidR="00920BDE" w:rsidRPr="0043536B">
        <w:rPr>
          <w:rFonts w:eastAsia="Times New Roman" w:cstheme="minorHAnsi"/>
          <w:color w:val="000000"/>
          <w:sz w:val="24"/>
          <w:szCs w:val="24"/>
          <w:rPrChange w:id="21" w:author="Chirag Alwani" w:date="2019-02-07T15:16:00Z">
            <w:rPr/>
          </w:rPrChange>
        </w:rPr>
        <w:t xml:space="preserve"> </w:t>
      </w:r>
      <w:r w:rsidR="0002377F" w:rsidRPr="0043536B">
        <w:rPr>
          <w:rFonts w:eastAsia="Times New Roman" w:cstheme="minorHAnsi"/>
          <w:color w:val="000000"/>
          <w:sz w:val="24"/>
          <w:szCs w:val="24"/>
          <w:rPrChange w:id="22" w:author="Chirag Alwani" w:date="2019-02-07T15:16:00Z">
            <w:rPr/>
          </w:rPrChange>
        </w:rPr>
        <w:t>For a good design (your instructor may deduct marks for a poor design):</w:t>
      </w:r>
    </w:p>
    <w:p w14:paraId="7BCA810A" w14:textId="18AF367E" w:rsidR="0002377F" w:rsidRDefault="0002377F" w:rsidP="00AC1362">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Limit the parsing of the string received to the scope of this constructor – do not repeat parsing in other member functions.</w:t>
      </w:r>
    </w:p>
    <w:p w14:paraId="50FAD419" w14:textId="4EA52C59" w:rsidR="0088517B" w:rsidRPr="009F1287" w:rsidRDefault="0002377F" w:rsidP="00AC1362">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Do not iterate through the characters of the string to find the delimiters. Instead </w:t>
      </w:r>
      <w:r w:rsidR="002D7DE2">
        <w:rPr>
          <w:rFonts w:eastAsia="Times New Roman" w:cstheme="minorHAnsi"/>
          <w:color w:val="000000"/>
          <w:sz w:val="24"/>
          <w:szCs w:val="24"/>
        </w:rPr>
        <w:t xml:space="preserve">use the </w:t>
      </w:r>
      <w:proofErr w:type="spellStart"/>
      <w:r w:rsidR="002D7DE2" w:rsidRPr="002D7DE2">
        <w:rPr>
          <w:rFonts w:eastAsia="Times New Roman" w:cstheme="minorHAnsi"/>
          <w:b/>
          <w:color w:val="17365D" w:themeColor="text2" w:themeShade="BF"/>
          <w:sz w:val="24"/>
          <w:szCs w:val="24"/>
        </w:rPr>
        <w:t>npos</w:t>
      </w:r>
      <w:proofErr w:type="spellEnd"/>
      <w:r w:rsidR="002D7DE2">
        <w:rPr>
          <w:rFonts w:eastAsia="Times New Roman" w:cstheme="minorHAnsi"/>
          <w:color w:val="000000"/>
          <w:sz w:val="24"/>
          <w:szCs w:val="24"/>
        </w:rPr>
        <w:t xml:space="preserve">, </w:t>
      </w:r>
      <w:proofErr w:type="gramStart"/>
      <w:r w:rsidR="002D7DE2" w:rsidRPr="002D7DE2">
        <w:rPr>
          <w:rFonts w:eastAsia="Times New Roman" w:cstheme="minorHAnsi"/>
          <w:b/>
          <w:color w:val="17365D" w:themeColor="text2" w:themeShade="BF"/>
          <w:sz w:val="24"/>
          <w:szCs w:val="24"/>
        </w:rPr>
        <w:t>find(</w:t>
      </w:r>
      <w:proofErr w:type="gramEnd"/>
      <w:r w:rsidR="002D7DE2" w:rsidRPr="002D7DE2">
        <w:rPr>
          <w:rFonts w:eastAsia="Times New Roman" w:cstheme="minorHAnsi"/>
          <w:b/>
          <w:color w:val="17365D" w:themeColor="text2" w:themeShade="BF"/>
          <w:sz w:val="24"/>
          <w:szCs w:val="24"/>
        </w:rPr>
        <w:t>)</w:t>
      </w:r>
      <w:r w:rsidR="002D7DE2">
        <w:rPr>
          <w:rFonts w:eastAsia="Times New Roman" w:cstheme="minorHAnsi"/>
          <w:color w:val="000000"/>
          <w:sz w:val="24"/>
          <w:szCs w:val="24"/>
        </w:rPr>
        <w:t xml:space="preserve">, </w:t>
      </w:r>
      <w:proofErr w:type="spellStart"/>
      <w:r w:rsidR="002D7DE2" w:rsidRPr="002D7DE2">
        <w:rPr>
          <w:rFonts w:eastAsia="Times New Roman" w:cstheme="minorHAnsi"/>
          <w:b/>
          <w:color w:val="17365D" w:themeColor="text2" w:themeShade="BF"/>
          <w:sz w:val="24"/>
          <w:szCs w:val="24"/>
        </w:rPr>
        <w:t>substr</w:t>
      </w:r>
      <w:proofErr w:type="spellEnd"/>
      <w:r w:rsidR="002D7DE2" w:rsidRPr="002D7DE2">
        <w:rPr>
          <w:rFonts w:eastAsia="Times New Roman" w:cstheme="minorHAnsi"/>
          <w:b/>
          <w:color w:val="17365D" w:themeColor="text2" w:themeShade="BF"/>
          <w:sz w:val="24"/>
          <w:szCs w:val="24"/>
        </w:rPr>
        <w:t>(</w:t>
      </w:r>
      <w:r w:rsidR="002D7DE2" w:rsidRPr="002D7DE2">
        <w:rPr>
          <w:rFonts w:eastAsia="Times New Roman" w:cstheme="minorHAnsi"/>
          <w:b/>
          <w:color w:val="000000"/>
          <w:sz w:val="24"/>
          <w:szCs w:val="24"/>
        </w:rPr>
        <w:t>)</w:t>
      </w:r>
      <w:r w:rsidR="002D7DE2">
        <w:rPr>
          <w:rFonts w:eastAsia="Times New Roman" w:cstheme="minorHAnsi"/>
          <w:color w:val="000000"/>
          <w:sz w:val="24"/>
          <w:szCs w:val="24"/>
        </w:rPr>
        <w:t xml:space="preserve"> members of the </w:t>
      </w:r>
      <w:proofErr w:type="spellStart"/>
      <w:r w:rsidR="002D7DE2" w:rsidRPr="002D7DE2">
        <w:rPr>
          <w:rFonts w:eastAsia="Times New Roman" w:cstheme="minorHAnsi"/>
          <w:b/>
          <w:color w:val="17365D" w:themeColor="text2" w:themeShade="BF"/>
          <w:sz w:val="24"/>
          <w:szCs w:val="24"/>
        </w:rPr>
        <w:t>std</w:t>
      </w:r>
      <w:proofErr w:type="spellEnd"/>
      <w:r w:rsidR="002D7DE2" w:rsidRPr="002D7DE2">
        <w:rPr>
          <w:rFonts w:eastAsia="Times New Roman" w:cstheme="minorHAnsi"/>
          <w:b/>
          <w:color w:val="17365D" w:themeColor="text2" w:themeShade="BF"/>
          <w:sz w:val="24"/>
          <w:szCs w:val="24"/>
        </w:rPr>
        <w:t>::string</w:t>
      </w:r>
      <w:r w:rsidR="002D7DE2">
        <w:rPr>
          <w:rFonts w:eastAsia="Times New Roman" w:cstheme="minorHAnsi"/>
          <w:color w:val="000000"/>
          <w:sz w:val="24"/>
          <w:szCs w:val="24"/>
        </w:rPr>
        <w:t xml:space="preserve"> library</w:t>
      </w:r>
      <w:r>
        <w:rPr>
          <w:rFonts w:eastAsia="Times New Roman" w:cstheme="minorHAnsi"/>
          <w:color w:val="000000"/>
          <w:sz w:val="24"/>
          <w:szCs w:val="24"/>
        </w:rPr>
        <w:t xml:space="preserve"> directly.</w:t>
      </w:r>
    </w:p>
    <w:p w14:paraId="41A7A444" w14:textId="77777777" w:rsidR="002D7DE2" w:rsidRDefault="002D7DE2" w:rsidP="002D7DE2">
      <w:pPr>
        <w:numPr>
          <w:ilvl w:val="0"/>
          <w:numId w:val="19"/>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bool</w:t>
      </w:r>
      <w:proofErr w:type="spellEnd"/>
      <w:r>
        <w:rPr>
          <w:rFonts w:eastAsia="Times New Roman" w:cstheme="minorHAnsi"/>
          <w:b/>
          <w:bCs/>
          <w:color w:val="000080"/>
          <w:sz w:val="24"/>
          <w:szCs w:val="24"/>
        </w:rPr>
        <w:t xml:space="preserve"> empty</w:t>
      </w:r>
      <w:r w:rsidRPr="009F1287">
        <w:rPr>
          <w:rFonts w:eastAsia="Times New Roman" w:cstheme="minorHAnsi"/>
          <w:b/>
          <w:bCs/>
          <w:color w:val="000080"/>
          <w:sz w:val="24"/>
          <w:szCs w:val="24"/>
        </w:rPr>
        <w:t xml:space="preserve">() </w:t>
      </w:r>
      <w:proofErr w:type="spellStart"/>
      <w:r w:rsidRPr="009F1287">
        <w:rPr>
          <w:rFonts w:eastAsia="Times New Roman" w:cstheme="minorHAnsi"/>
          <w:b/>
          <w:bCs/>
          <w:color w:val="000080"/>
          <w:sz w:val="24"/>
          <w:szCs w:val="24"/>
        </w:rPr>
        <w:t>const</w:t>
      </w:r>
      <w:proofErr w:type="spellEnd"/>
      <w:r w:rsidRPr="009F1287">
        <w:rPr>
          <w:rFonts w:eastAsia="Times New Roman" w:cstheme="minorHAnsi"/>
          <w:color w:val="000000"/>
          <w:sz w:val="24"/>
          <w:szCs w:val="24"/>
        </w:rPr>
        <w:t> </w:t>
      </w:r>
      <w:r>
        <w:rPr>
          <w:rFonts w:eastAsia="Times New Roman" w:cstheme="minorHAnsi"/>
          <w:color w:val="000000"/>
          <w:sz w:val="24"/>
          <w:szCs w:val="24"/>
        </w:rPr>
        <w:t>–</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w:t>
      </w:r>
      <w:r w:rsidRPr="009F1287">
        <w:rPr>
          <w:rFonts w:eastAsia="Times New Roman" w:cstheme="minorHAnsi"/>
          <w:color w:val="000000"/>
          <w:sz w:val="24"/>
          <w:szCs w:val="24"/>
        </w:rPr>
        <w:t xml:space="preserve">returns </w:t>
      </w:r>
      <w:r>
        <w:rPr>
          <w:rFonts w:eastAsia="Times New Roman" w:cstheme="minorHAnsi"/>
          <w:color w:val="000000"/>
          <w:sz w:val="24"/>
          <w:szCs w:val="24"/>
        </w:rPr>
        <w:t>true if the current object is in a safe empty state; false otherwise</w:t>
      </w:r>
    </w:p>
    <w:p w14:paraId="57558EBB" w14:textId="77777777" w:rsidR="00920BDE" w:rsidRDefault="0088517B" w:rsidP="0088517B">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9F1287">
        <w:rPr>
          <w:rFonts w:eastAsia="Times New Roman" w:cstheme="minorHAnsi"/>
          <w:b/>
          <w:bCs/>
          <w:color w:val="000080"/>
          <w:sz w:val="24"/>
          <w:szCs w:val="24"/>
        </w:rPr>
        <w:t>void</w:t>
      </w:r>
      <w:proofErr w:type="gramEnd"/>
      <w:r w:rsidRPr="009F1287">
        <w:rPr>
          <w:rFonts w:eastAsia="Times New Roman" w:cstheme="minorHAnsi"/>
          <w:b/>
          <w:bCs/>
          <w:color w:val="000080"/>
          <w:sz w:val="24"/>
          <w:szCs w:val="24"/>
        </w:rPr>
        <w:t xml:space="preserve"> </w:t>
      </w:r>
      <w:r w:rsidR="00920BDE">
        <w:rPr>
          <w:rFonts w:eastAsia="Times New Roman" w:cstheme="minorHAnsi"/>
          <w:b/>
          <w:bCs/>
          <w:color w:val="000080"/>
          <w:sz w:val="24"/>
          <w:szCs w:val="24"/>
        </w:rPr>
        <w:t>display</w:t>
      </w:r>
      <w:r w:rsidRPr="009F1287">
        <w:rPr>
          <w:rFonts w:eastAsia="Times New Roman" w:cstheme="minorHAnsi"/>
          <w:b/>
          <w:bCs/>
          <w:color w:val="000080"/>
          <w:sz w:val="24"/>
          <w:szCs w:val="24"/>
        </w:rPr>
        <w:t>(</w:t>
      </w:r>
      <w:proofErr w:type="spellStart"/>
      <w:r w:rsidR="00920BDE">
        <w:rPr>
          <w:rFonts w:eastAsia="Times New Roman" w:cstheme="minorHAnsi"/>
          <w:b/>
          <w:bCs/>
          <w:color w:val="000080"/>
          <w:sz w:val="24"/>
          <w:szCs w:val="24"/>
        </w:rPr>
        <w:t>std</w:t>
      </w:r>
      <w:proofErr w:type="spellEnd"/>
      <w:r w:rsidR="00920BDE">
        <w:rPr>
          <w:rFonts w:eastAsia="Times New Roman" w:cstheme="minorHAnsi"/>
          <w:b/>
          <w:bCs/>
          <w:color w:val="000080"/>
          <w:sz w:val="24"/>
          <w:szCs w:val="24"/>
        </w:rPr>
        <w:t>::</w:t>
      </w:r>
      <w:proofErr w:type="spellStart"/>
      <w:r w:rsidR="00920BDE">
        <w:rPr>
          <w:rFonts w:eastAsia="Times New Roman" w:cstheme="minorHAnsi"/>
          <w:b/>
          <w:bCs/>
          <w:color w:val="000080"/>
          <w:sz w:val="24"/>
          <w:szCs w:val="24"/>
        </w:rPr>
        <w:t>ostream</w:t>
      </w:r>
      <w:proofErr w:type="spellEnd"/>
      <w:r w:rsidR="00920BDE">
        <w:rPr>
          <w:rFonts w:eastAsia="Times New Roman" w:cstheme="minorHAnsi"/>
          <w:b/>
          <w:bCs/>
          <w:color w:val="000080"/>
          <w:sz w:val="24"/>
          <w:szCs w:val="24"/>
        </w:rPr>
        <w:t xml:space="preserve">&amp; </w:t>
      </w:r>
      <w:proofErr w:type="spellStart"/>
      <w:r w:rsidR="00920BDE">
        <w:rPr>
          <w:rFonts w:eastAsia="Times New Roman" w:cstheme="minorHAnsi"/>
          <w:b/>
          <w:bCs/>
          <w:color w:val="000080"/>
          <w:sz w:val="24"/>
          <w:szCs w:val="24"/>
        </w:rPr>
        <w:t>os</w:t>
      </w:r>
      <w:proofErr w:type="spellEnd"/>
      <w:r w:rsidRPr="009F1287">
        <w:rPr>
          <w:rFonts w:eastAsia="Times New Roman" w:cstheme="minorHAnsi"/>
          <w:b/>
          <w:bCs/>
          <w:color w:val="000080"/>
          <w:sz w:val="24"/>
          <w:szCs w:val="24"/>
        </w:rPr>
        <w:t>)</w:t>
      </w:r>
      <w:r w:rsidR="00920BDE">
        <w:rPr>
          <w:rFonts w:eastAsia="Times New Roman" w:cstheme="minorHAnsi"/>
          <w:b/>
          <w:bCs/>
          <w:color w:val="000080"/>
          <w:sz w:val="24"/>
          <w:szCs w:val="24"/>
        </w:rPr>
        <w:t xml:space="preserve"> </w:t>
      </w:r>
      <w:proofErr w:type="spellStart"/>
      <w:r w:rsidR="00920BDE">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sidR="00920BDE">
        <w:rPr>
          <w:rFonts w:eastAsia="Times New Roman" w:cstheme="minorHAnsi"/>
          <w:color w:val="000000"/>
          <w:sz w:val="24"/>
          <w:szCs w:val="24"/>
        </w:rPr>
        <w:t xml:space="preserve">a query that inserts into the output stream </w:t>
      </w:r>
      <w:proofErr w:type="spellStart"/>
      <w:r w:rsidR="00920BDE" w:rsidRPr="002D7DE2">
        <w:rPr>
          <w:rFonts w:eastAsia="Times New Roman" w:cstheme="minorHAnsi"/>
          <w:b/>
          <w:color w:val="17365D" w:themeColor="text2" w:themeShade="BF"/>
          <w:sz w:val="24"/>
          <w:szCs w:val="24"/>
        </w:rPr>
        <w:t>os</w:t>
      </w:r>
      <w:proofErr w:type="spellEnd"/>
      <w:r w:rsidR="00920BDE">
        <w:rPr>
          <w:rFonts w:eastAsia="Times New Roman" w:cstheme="minorHAnsi"/>
          <w:color w:val="000000"/>
          <w:sz w:val="24"/>
          <w:szCs w:val="24"/>
        </w:rPr>
        <w:t xml:space="preserve"> the message in the format shown above followed by a newline. If the current object is in a safe empty state, this function does nothing.</w:t>
      </w:r>
      <w:r w:rsidR="002D7DE2">
        <w:rPr>
          <w:rFonts w:eastAsia="Times New Roman" w:cstheme="minorHAnsi"/>
          <w:color w:val="000000"/>
          <w:sz w:val="24"/>
          <w:szCs w:val="24"/>
        </w:rPr>
        <w:t xml:space="preserve"> The format of the output is</w:t>
      </w:r>
      <w:r w:rsidR="006E2235">
        <w:rPr>
          <w:rFonts w:eastAsia="Times New Roman" w:cstheme="minorHAnsi"/>
          <w:color w:val="000000"/>
          <w:sz w:val="24"/>
          <w:szCs w:val="24"/>
        </w:rPr>
        <w:t xml:space="preserve"> as follows with the data highlighted in red:</w:t>
      </w:r>
    </w:p>
    <w:p w14:paraId="08518776" w14:textId="77777777" w:rsidR="002D7DE2" w:rsidRPr="006E2235" w:rsidRDefault="002D7DE2" w:rsidP="002D7DE2">
      <w:pPr>
        <w:numPr>
          <w:ilvl w:val="1"/>
          <w:numId w:val="19"/>
        </w:numPr>
        <w:spacing w:before="100" w:beforeAutospacing="1" w:after="100" w:afterAutospacing="1" w:line="240" w:lineRule="auto"/>
        <w:rPr>
          <w:rFonts w:ascii="Consolas" w:eastAsia="Times New Roman" w:hAnsi="Consolas" w:cstheme="minorHAnsi"/>
          <w:color w:val="000000"/>
        </w:rPr>
      </w:pPr>
      <w:r w:rsidRPr="006E2235">
        <w:rPr>
          <w:rFonts w:ascii="Consolas" w:eastAsia="Times New Roman" w:hAnsi="Consolas" w:cstheme="minorHAnsi"/>
          <w:b/>
          <w:bCs/>
          <w:color w:val="000080"/>
        </w:rPr>
        <w:t xml:space="preserve">&gt;User </w:t>
      </w:r>
      <w:r w:rsidR="006E2235">
        <w:rPr>
          <w:rFonts w:ascii="Consolas" w:eastAsia="Times New Roman" w:hAnsi="Consolas" w:cstheme="minorHAnsi"/>
          <w:b/>
          <w:bCs/>
          <w:color w:val="000080"/>
        </w:rPr>
        <w:t xml:space="preserve"> </w:t>
      </w:r>
      <w:r w:rsidRPr="006E2235">
        <w:rPr>
          <w:rFonts w:ascii="Consolas" w:eastAsia="Times New Roman" w:hAnsi="Consolas" w:cstheme="minorHAnsi"/>
          <w:color w:val="000000"/>
        </w:rPr>
        <w:t xml:space="preserve">: </w:t>
      </w:r>
      <w:r w:rsidRPr="006E2235">
        <w:rPr>
          <w:rFonts w:ascii="Consolas" w:eastAsia="Times New Roman" w:hAnsi="Consolas" w:cstheme="minorHAnsi"/>
          <w:color w:val="FF0000"/>
        </w:rPr>
        <w:t>user</w:t>
      </w:r>
    </w:p>
    <w:p w14:paraId="3AC66015" w14:textId="77777777" w:rsidR="002D7DE2" w:rsidRPr="006E2235" w:rsidRDefault="002D7DE2" w:rsidP="002D7DE2">
      <w:pPr>
        <w:numPr>
          <w:ilvl w:val="1"/>
          <w:numId w:val="19"/>
        </w:numPr>
        <w:spacing w:before="100" w:beforeAutospacing="1" w:after="100" w:afterAutospacing="1" w:line="240" w:lineRule="auto"/>
        <w:rPr>
          <w:rFonts w:ascii="Consolas" w:eastAsia="Times New Roman" w:hAnsi="Consolas" w:cstheme="minorHAnsi"/>
          <w:color w:val="000000"/>
        </w:rPr>
      </w:pPr>
      <w:r w:rsidRPr="006E2235">
        <w:rPr>
          <w:rFonts w:ascii="Consolas" w:eastAsia="Times New Roman" w:hAnsi="Consolas" w:cstheme="minorHAnsi"/>
          <w:b/>
          <w:bCs/>
          <w:color w:val="000080"/>
        </w:rPr>
        <w:t xml:space="preserve"> Reply </w:t>
      </w:r>
      <w:r w:rsidRPr="006E2235">
        <w:rPr>
          <w:rFonts w:ascii="Consolas" w:eastAsia="Times New Roman" w:hAnsi="Consolas" w:cstheme="minorHAnsi"/>
          <w:color w:val="000000"/>
        </w:rPr>
        <w:t xml:space="preserve">: </w:t>
      </w:r>
      <w:r w:rsidRPr="006E2235">
        <w:rPr>
          <w:rFonts w:ascii="Consolas" w:eastAsia="Times New Roman" w:hAnsi="Consolas" w:cstheme="minorHAnsi"/>
          <w:color w:val="FF0000"/>
        </w:rPr>
        <w:t>reply</w:t>
      </w:r>
      <w:r w:rsidR="006E2235">
        <w:rPr>
          <w:rFonts w:ascii="Consolas" w:eastAsia="Times New Roman" w:hAnsi="Consolas" w:cstheme="minorHAnsi"/>
          <w:color w:val="FF0000"/>
        </w:rPr>
        <w:t xml:space="preserve"> </w:t>
      </w:r>
      <w:r w:rsidR="006E2235" w:rsidRPr="006E2235">
        <w:rPr>
          <w:rFonts w:ascii="Consolas" w:eastAsia="Times New Roman" w:hAnsi="Consolas" w:cstheme="minorHAnsi"/>
        </w:rPr>
        <w:t>(optional line)</w:t>
      </w:r>
    </w:p>
    <w:p w14:paraId="6760D187" w14:textId="77777777" w:rsidR="0088517B" w:rsidRPr="006E2235" w:rsidRDefault="002D7DE2" w:rsidP="006E2235">
      <w:pPr>
        <w:numPr>
          <w:ilvl w:val="1"/>
          <w:numId w:val="19"/>
        </w:numPr>
        <w:spacing w:before="100" w:beforeAutospacing="1" w:after="100" w:afterAutospacing="1" w:line="240" w:lineRule="auto"/>
        <w:rPr>
          <w:rFonts w:eastAsia="Times New Roman" w:cstheme="minorHAnsi"/>
          <w:color w:val="000000"/>
          <w:sz w:val="24"/>
          <w:szCs w:val="24"/>
        </w:rPr>
      </w:pPr>
      <w:r w:rsidRPr="006E2235">
        <w:rPr>
          <w:rFonts w:ascii="Consolas" w:eastAsia="Times New Roman" w:hAnsi="Consolas" w:cstheme="minorHAnsi"/>
          <w:b/>
          <w:bCs/>
          <w:color w:val="000080"/>
        </w:rPr>
        <w:t xml:space="preserve"> Tweet </w:t>
      </w:r>
      <w:r w:rsidRPr="006E2235">
        <w:rPr>
          <w:rFonts w:ascii="Consolas" w:eastAsia="Times New Roman" w:hAnsi="Consolas" w:cstheme="minorHAnsi"/>
          <w:color w:val="000000"/>
        </w:rPr>
        <w:t xml:space="preserve">: </w:t>
      </w:r>
      <w:r w:rsidRPr="006E2235">
        <w:rPr>
          <w:rFonts w:ascii="Consolas" w:eastAsia="Times New Roman" w:hAnsi="Consolas" w:cstheme="minorHAnsi"/>
          <w:color w:val="FF0000"/>
        </w:rPr>
        <w:t>message</w:t>
      </w:r>
    </w:p>
    <w:p w14:paraId="08532853" w14:textId="77777777" w:rsidR="0088517B" w:rsidRPr="006E2235" w:rsidRDefault="0088517B" w:rsidP="006E2235">
      <w:pPr>
        <w:spacing w:before="100" w:beforeAutospacing="1" w:after="100" w:afterAutospacing="1" w:line="240" w:lineRule="auto"/>
        <w:textAlignment w:val="baseline"/>
        <w:rPr>
          <w:rFonts w:eastAsia="Times New Roman" w:cstheme="minorHAnsi"/>
          <w:color w:val="000000"/>
          <w:sz w:val="24"/>
          <w:szCs w:val="24"/>
        </w:rPr>
      </w:pPr>
      <w:r w:rsidRPr="006E2235">
        <w:rPr>
          <w:rFonts w:eastAsia="Times New Roman" w:cstheme="minorHAnsi"/>
          <w:color w:val="000000"/>
          <w:sz w:val="24"/>
          <w:szCs w:val="24"/>
        </w:rPr>
        <w:t xml:space="preserve">   </w:t>
      </w:r>
    </w:p>
    <w:p w14:paraId="793EAA6D" w14:textId="77777777" w:rsidR="0088517B" w:rsidRPr="00005C0F" w:rsidRDefault="0088517B" w:rsidP="0088517B">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77777777"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4</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4451572E" w14:textId="77777777" w:rsidR="00B92610" w:rsidRDefault="00B92610">
      <w:pPr>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14:paraId="7F8A52CE" w14:textId="77777777" w:rsidR="0088517B" w:rsidRPr="00C86277" w:rsidRDefault="0088517B" w:rsidP="0088517B">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lastRenderedPageBreak/>
        <w:t>SPECIFICATIONS</w:t>
      </w:r>
      <w:r>
        <w:rPr>
          <w:rFonts w:ascii="Arial" w:eastAsia="Times New Roman" w:hAnsi="Arial" w:cs="Arial"/>
          <w:b/>
          <w:bCs/>
          <w:caps/>
          <w:color w:val="4599B1"/>
          <w:sz w:val="27"/>
          <w:szCs w:val="27"/>
        </w:rPr>
        <w:t xml:space="preserve"> – AT HOME</w:t>
      </w:r>
    </w:p>
    <w:p w14:paraId="78979388" w14:textId="77777777" w:rsidR="006E2235" w:rsidRPr="004E5E68" w:rsidRDefault="006E2235" w:rsidP="006E2235">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Pr>
          <w:rFonts w:eastAsia="Times New Roman" w:cstheme="minorHAnsi"/>
          <w:color w:val="000000"/>
          <w:sz w:val="24"/>
          <w:szCs w:val="24"/>
        </w:rPr>
        <w:t>e at-home part of th</w:t>
      </w:r>
      <w:r w:rsidRPr="004E5E68">
        <w:rPr>
          <w:rFonts w:eastAsia="Times New Roman" w:cstheme="minorHAnsi"/>
          <w:color w:val="000000"/>
          <w:sz w:val="24"/>
          <w:szCs w:val="24"/>
        </w:rPr>
        <w:t xml:space="preserve">is workshop consists of </w:t>
      </w:r>
      <w:r>
        <w:rPr>
          <w:rFonts w:eastAsia="Times New Roman" w:cstheme="minorHAnsi"/>
          <w:color w:val="000000"/>
          <w:sz w:val="24"/>
          <w:szCs w:val="24"/>
        </w:rPr>
        <w:t>four</w:t>
      </w:r>
      <w:r w:rsidRPr="004E5E68">
        <w:rPr>
          <w:rFonts w:eastAsia="Times New Roman" w:cstheme="minorHAnsi"/>
          <w:color w:val="000000"/>
          <w:sz w:val="24"/>
          <w:szCs w:val="24"/>
        </w:rPr>
        <w:t xml:space="preserve"> modules:</w:t>
      </w:r>
    </w:p>
    <w:p w14:paraId="6A03BB6B" w14:textId="77777777" w:rsidR="006E2235" w:rsidRPr="004E5E68"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w4 </w:t>
      </w:r>
      <w:r>
        <w:rPr>
          <w:rFonts w:eastAsia="Times New Roman" w:cstheme="minorHAnsi"/>
          <w:color w:val="000000"/>
          <w:sz w:val="24"/>
          <w:szCs w:val="24"/>
        </w:rPr>
        <w:t>(supplied)</w:t>
      </w:r>
    </w:p>
    <w:p w14:paraId="2C39F12E" w14:textId="77777777" w:rsidR="006E2235" w:rsidRPr="006E2235"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Message </w:t>
      </w:r>
      <w:r>
        <w:rPr>
          <w:rFonts w:eastAsia="Times New Roman" w:cstheme="minorHAnsi"/>
          <w:color w:val="000000"/>
          <w:sz w:val="24"/>
          <w:szCs w:val="24"/>
        </w:rPr>
        <w:t>(</w:t>
      </w:r>
      <w:r w:rsidR="00704C1D">
        <w:rPr>
          <w:rFonts w:eastAsia="Times New Roman" w:cstheme="minorHAnsi"/>
          <w:color w:val="000000"/>
          <w:sz w:val="24"/>
          <w:szCs w:val="24"/>
        </w:rPr>
        <w:t>from in-lab)</w:t>
      </w:r>
    </w:p>
    <w:p w14:paraId="45E64E79" w14:textId="77777777" w:rsidR="006E2235" w:rsidRPr="006E2235"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MessagePack</w:t>
      </w:r>
      <w:proofErr w:type="spellEnd"/>
      <w:r w:rsidR="00704C1D">
        <w:rPr>
          <w:rFonts w:eastAsia="Times New Roman" w:cstheme="minorHAnsi"/>
          <w:b/>
          <w:bCs/>
          <w:color w:val="000080"/>
          <w:sz w:val="24"/>
          <w:szCs w:val="24"/>
        </w:rPr>
        <w:t xml:space="preserve"> </w:t>
      </w:r>
      <w:r w:rsidR="00704C1D">
        <w:rPr>
          <w:rFonts w:eastAsia="Times New Roman" w:cstheme="minorHAnsi"/>
          <w:color w:val="000000"/>
          <w:sz w:val="24"/>
          <w:szCs w:val="24"/>
        </w:rPr>
        <w:t xml:space="preserve">(a composition of </w:t>
      </w:r>
      <w:r w:rsidR="00704C1D">
        <w:rPr>
          <w:rFonts w:eastAsia="Times New Roman" w:cstheme="minorHAnsi"/>
          <w:b/>
          <w:bCs/>
          <w:color w:val="000080"/>
          <w:sz w:val="24"/>
          <w:szCs w:val="24"/>
        </w:rPr>
        <w:t>Message</w:t>
      </w:r>
      <w:r w:rsidR="00704C1D">
        <w:rPr>
          <w:rFonts w:eastAsia="Times New Roman" w:cstheme="minorHAnsi"/>
          <w:color w:val="000000"/>
          <w:sz w:val="24"/>
          <w:szCs w:val="24"/>
        </w:rPr>
        <w:t xml:space="preserve"> objects)</w:t>
      </w:r>
    </w:p>
    <w:p w14:paraId="2F5D4CDA" w14:textId="77777777" w:rsidR="006E2235" w:rsidRPr="00920653"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Notifications</w:t>
      </w:r>
      <w:r w:rsidR="00704C1D">
        <w:rPr>
          <w:rFonts w:eastAsia="Times New Roman" w:cstheme="minorHAnsi"/>
          <w:b/>
          <w:bCs/>
          <w:color w:val="000080"/>
          <w:sz w:val="24"/>
          <w:szCs w:val="24"/>
        </w:rPr>
        <w:t xml:space="preserve"> </w:t>
      </w:r>
      <w:r w:rsidR="00704C1D">
        <w:rPr>
          <w:rFonts w:eastAsia="Times New Roman" w:cstheme="minorHAnsi"/>
          <w:color w:val="000000"/>
          <w:sz w:val="24"/>
          <w:szCs w:val="24"/>
        </w:rPr>
        <w:t xml:space="preserve">(an aggregation of </w:t>
      </w:r>
      <w:r w:rsidR="00704C1D">
        <w:rPr>
          <w:rFonts w:eastAsia="Times New Roman" w:cstheme="minorHAnsi"/>
          <w:b/>
          <w:bCs/>
          <w:color w:val="000080"/>
          <w:sz w:val="24"/>
          <w:szCs w:val="24"/>
        </w:rPr>
        <w:t>Message</w:t>
      </w:r>
      <w:r w:rsidR="00704C1D">
        <w:rPr>
          <w:rFonts w:eastAsia="Times New Roman" w:cstheme="minorHAnsi"/>
          <w:color w:val="000000"/>
          <w:sz w:val="24"/>
          <w:szCs w:val="24"/>
        </w:rPr>
        <w:t xml:space="preserve"> objects)</w:t>
      </w:r>
    </w:p>
    <w:p w14:paraId="295A1952" w14:textId="77777777" w:rsidR="006E2235" w:rsidRDefault="006E2235" w:rsidP="006E2235">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008A154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Command </w:t>
      </w:r>
      <w:proofErr w:type="gramStart"/>
      <w:r w:rsidRPr="00704C1D">
        <w:rPr>
          <w:rFonts w:ascii="Consolas" w:hAnsi="Consolas" w:cs="Consolas"/>
          <w:b/>
          <w:color w:val="1F497D" w:themeColor="text2"/>
          <w:sz w:val="19"/>
          <w:szCs w:val="19"/>
        </w:rPr>
        <w:t>Line :</w:t>
      </w:r>
      <w:proofErr w:type="gramEnd"/>
      <w:r w:rsidRPr="00704C1D">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704C1D">
        <w:rPr>
          <w:rFonts w:ascii="Consolas" w:hAnsi="Consolas" w:cs="Consolas"/>
          <w:b/>
          <w:color w:val="1F497D" w:themeColor="text2"/>
          <w:sz w:val="19"/>
          <w:szCs w:val="19"/>
        </w:rPr>
        <w:t xml:space="preserve">\Debug\at_home.exe </w:t>
      </w:r>
      <w:r w:rsidRPr="00704C1D">
        <w:rPr>
          <w:rFonts w:ascii="Consolas" w:hAnsi="Consolas" w:cs="Consolas"/>
          <w:b/>
          <w:color w:val="FF0000"/>
          <w:sz w:val="19"/>
          <w:szCs w:val="19"/>
        </w:rPr>
        <w:t>w4_test.dat</w:t>
      </w:r>
    </w:p>
    <w:p w14:paraId="4C5E8734" w14:textId="77777777" w:rsid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6175A3E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Messages loaded from file</w:t>
      </w:r>
    </w:p>
    <w:p w14:paraId="791D4A8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73C0072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jim</w:t>
      </w:r>
      <w:proofErr w:type="spellEnd"/>
    </w:p>
    <w:p w14:paraId="28E08B7D"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Workshop 4 is cool</w:t>
      </w:r>
    </w:p>
    <w:p w14:paraId="4954062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harry</w:t>
      </w:r>
    </w:p>
    <w:p w14:paraId="377D453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Reply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jim</w:t>
      </w:r>
      <w:proofErr w:type="spellEnd"/>
    </w:p>
    <w:p w14:paraId="5BD5EFA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working on workshop 4 now</w:t>
      </w:r>
    </w:p>
    <w:p w14:paraId="3958BABB"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dave</w:t>
      </w:r>
      <w:proofErr w:type="spellEnd"/>
    </w:p>
    <w:p w14:paraId="1C006D9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what the ^#$%!</w:t>
      </w:r>
    </w:p>
    <w:p w14:paraId="577891D8"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john</w:t>
      </w:r>
    </w:p>
    <w:p w14:paraId="477FE57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Reply :</w:t>
      </w:r>
      <w:proofErr w:type="gramEnd"/>
      <w:r w:rsidRPr="00704C1D">
        <w:rPr>
          <w:rFonts w:ascii="Consolas" w:hAnsi="Consolas" w:cs="Consolas"/>
          <w:b/>
          <w:color w:val="1F497D" w:themeColor="text2"/>
          <w:sz w:val="19"/>
          <w:szCs w:val="19"/>
        </w:rPr>
        <w:t xml:space="preserve"> harry</w:t>
      </w:r>
    </w:p>
    <w:p w14:paraId="1092991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I'm done</w:t>
      </w:r>
    </w:p>
    <w:p w14:paraId="6308BEA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61880E8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Message Pack 1 Contents</w:t>
      </w:r>
    </w:p>
    <w:p w14:paraId="3BA2FBE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76A7C8F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4</w:t>
      </w:r>
    </w:p>
    <w:p w14:paraId="1DD51D46"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jim</w:t>
      </w:r>
      <w:proofErr w:type="spellEnd"/>
    </w:p>
    <w:p w14:paraId="13D0B7C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Workshop 4 is cool</w:t>
      </w:r>
    </w:p>
    <w:p w14:paraId="49284E93"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harry</w:t>
      </w:r>
    </w:p>
    <w:p w14:paraId="2A5B3718"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Reply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jim</w:t>
      </w:r>
      <w:proofErr w:type="spellEnd"/>
    </w:p>
    <w:p w14:paraId="085D577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working on workshop 4 now</w:t>
      </w:r>
    </w:p>
    <w:p w14:paraId="7FF0DEC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dave</w:t>
      </w:r>
      <w:proofErr w:type="spellEnd"/>
    </w:p>
    <w:p w14:paraId="569F1F68"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what the ^#$%!</w:t>
      </w:r>
    </w:p>
    <w:p w14:paraId="3184ABB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john</w:t>
      </w:r>
    </w:p>
    <w:p w14:paraId="49BCDB5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Reply :</w:t>
      </w:r>
      <w:proofErr w:type="gramEnd"/>
      <w:r w:rsidRPr="00704C1D">
        <w:rPr>
          <w:rFonts w:ascii="Consolas" w:hAnsi="Consolas" w:cs="Consolas"/>
          <w:b/>
          <w:color w:val="1F497D" w:themeColor="text2"/>
          <w:sz w:val="19"/>
          <w:szCs w:val="19"/>
        </w:rPr>
        <w:t xml:space="preserve"> harry</w:t>
      </w:r>
    </w:p>
    <w:p w14:paraId="6D3720C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I'm done</w:t>
      </w:r>
    </w:p>
    <w:p w14:paraId="76F11E0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1B1AB59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Message Pack 2 Contents</w:t>
      </w:r>
    </w:p>
    <w:p w14:paraId="6AB40AE2"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18127B7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4</w:t>
      </w:r>
    </w:p>
    <w:p w14:paraId="18162A6B"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jim</w:t>
      </w:r>
      <w:proofErr w:type="spellEnd"/>
    </w:p>
    <w:p w14:paraId="2565FD3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Workshop 4 is cool</w:t>
      </w:r>
    </w:p>
    <w:p w14:paraId="54B04FF1"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harry</w:t>
      </w:r>
    </w:p>
    <w:p w14:paraId="0AF7C16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Reply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jim</w:t>
      </w:r>
      <w:proofErr w:type="spellEnd"/>
    </w:p>
    <w:p w14:paraId="5DC3084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working on workshop 4 now</w:t>
      </w:r>
    </w:p>
    <w:p w14:paraId="1E2225D3"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dave</w:t>
      </w:r>
      <w:proofErr w:type="spellEnd"/>
    </w:p>
    <w:p w14:paraId="1F11DDC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what the ^#$%!</w:t>
      </w:r>
    </w:p>
    <w:p w14:paraId="0B76ECA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john</w:t>
      </w:r>
    </w:p>
    <w:p w14:paraId="6C605FD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Reply :</w:t>
      </w:r>
      <w:proofErr w:type="gramEnd"/>
      <w:r w:rsidRPr="00704C1D">
        <w:rPr>
          <w:rFonts w:ascii="Consolas" w:hAnsi="Consolas" w:cs="Consolas"/>
          <w:b/>
          <w:color w:val="1F497D" w:themeColor="text2"/>
          <w:sz w:val="19"/>
          <w:szCs w:val="19"/>
        </w:rPr>
        <w:t xml:space="preserve"> harry</w:t>
      </w:r>
    </w:p>
    <w:p w14:paraId="484A5B6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lastRenderedPageBreak/>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I'm done</w:t>
      </w:r>
    </w:p>
    <w:p w14:paraId="67A2630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5BBCE13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Message Pack 1 Contents</w:t>
      </w:r>
    </w:p>
    <w:p w14:paraId="781A1D7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1CE8D6BD"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0</w:t>
      </w:r>
    </w:p>
    <w:p w14:paraId="2B82E43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57798D09"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Notification Contents</w:t>
      </w:r>
    </w:p>
    <w:p w14:paraId="6D246C8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29657F12"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0</w:t>
      </w:r>
    </w:p>
    <w:p w14:paraId="35C8963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6B37195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Notification Contents</w:t>
      </w:r>
    </w:p>
    <w:p w14:paraId="3BD4E1C6"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70E62C7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3</w:t>
      </w:r>
    </w:p>
    <w:p w14:paraId="4943B7C7"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jim</w:t>
      </w:r>
      <w:proofErr w:type="spellEnd"/>
    </w:p>
    <w:p w14:paraId="45EE2722"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Workshop 4 is cool</w:t>
      </w:r>
    </w:p>
    <w:p w14:paraId="5C601506"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dave</w:t>
      </w:r>
      <w:proofErr w:type="spellEnd"/>
    </w:p>
    <w:p w14:paraId="6D136091"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what the ^#$%!</w:t>
      </w:r>
    </w:p>
    <w:p w14:paraId="1B6C8F4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john</w:t>
      </w:r>
    </w:p>
    <w:p w14:paraId="2EC0EF7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Reply :</w:t>
      </w:r>
      <w:proofErr w:type="gramEnd"/>
      <w:r w:rsidRPr="00704C1D">
        <w:rPr>
          <w:rFonts w:ascii="Consolas" w:hAnsi="Consolas" w:cs="Consolas"/>
          <w:b/>
          <w:color w:val="1F497D" w:themeColor="text2"/>
          <w:sz w:val="19"/>
          <w:szCs w:val="19"/>
        </w:rPr>
        <w:t xml:space="preserve"> harry</w:t>
      </w:r>
    </w:p>
    <w:p w14:paraId="3AAF277B"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I'm done</w:t>
      </w:r>
    </w:p>
    <w:p w14:paraId="6C8A7A9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178CE133"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Backup Contents</w:t>
      </w:r>
    </w:p>
    <w:p w14:paraId="12A810C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5499A047"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3</w:t>
      </w:r>
    </w:p>
    <w:p w14:paraId="24A69DC9"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jim</w:t>
      </w:r>
      <w:proofErr w:type="spellEnd"/>
    </w:p>
    <w:p w14:paraId="26FFE14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Workshop 4 is cool</w:t>
      </w:r>
    </w:p>
    <w:p w14:paraId="4171BED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w:t>
      </w:r>
      <w:proofErr w:type="spellStart"/>
      <w:r w:rsidRPr="00704C1D">
        <w:rPr>
          <w:rFonts w:ascii="Consolas" w:hAnsi="Consolas" w:cs="Consolas"/>
          <w:b/>
          <w:color w:val="1F497D" w:themeColor="text2"/>
          <w:sz w:val="19"/>
          <w:szCs w:val="19"/>
        </w:rPr>
        <w:t>dave</w:t>
      </w:r>
      <w:proofErr w:type="spellEnd"/>
    </w:p>
    <w:p w14:paraId="43B3802B"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what the ^#$%!</w:t>
      </w:r>
    </w:p>
    <w:p w14:paraId="5848DCB1"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w:t>
      </w:r>
      <w:proofErr w:type="gramStart"/>
      <w:r w:rsidRPr="00704C1D">
        <w:rPr>
          <w:rFonts w:ascii="Consolas" w:hAnsi="Consolas" w:cs="Consolas"/>
          <w:b/>
          <w:color w:val="1F497D" w:themeColor="text2"/>
          <w:sz w:val="19"/>
          <w:szCs w:val="19"/>
        </w:rPr>
        <w:t>User  :</w:t>
      </w:r>
      <w:proofErr w:type="gramEnd"/>
      <w:r w:rsidRPr="00704C1D">
        <w:rPr>
          <w:rFonts w:ascii="Consolas" w:hAnsi="Consolas" w:cs="Consolas"/>
          <w:b/>
          <w:color w:val="1F497D" w:themeColor="text2"/>
          <w:sz w:val="19"/>
          <w:szCs w:val="19"/>
        </w:rPr>
        <w:t xml:space="preserve"> john</w:t>
      </w:r>
    </w:p>
    <w:p w14:paraId="7E4761C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Reply :</w:t>
      </w:r>
      <w:proofErr w:type="gramEnd"/>
      <w:r w:rsidRPr="00704C1D">
        <w:rPr>
          <w:rFonts w:ascii="Consolas" w:hAnsi="Consolas" w:cs="Consolas"/>
          <w:b/>
          <w:color w:val="1F497D" w:themeColor="text2"/>
          <w:sz w:val="19"/>
          <w:szCs w:val="19"/>
        </w:rPr>
        <w:t xml:space="preserve"> harry</w:t>
      </w:r>
    </w:p>
    <w:p w14:paraId="137F8D61"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w:t>
      </w:r>
      <w:proofErr w:type="gramStart"/>
      <w:r w:rsidRPr="00704C1D">
        <w:rPr>
          <w:rFonts w:ascii="Consolas" w:hAnsi="Consolas" w:cs="Consolas"/>
          <w:b/>
          <w:color w:val="1F497D" w:themeColor="text2"/>
          <w:sz w:val="19"/>
          <w:szCs w:val="19"/>
        </w:rPr>
        <w:t>Tweet :</w:t>
      </w:r>
      <w:proofErr w:type="gramEnd"/>
      <w:r w:rsidRPr="00704C1D">
        <w:rPr>
          <w:rFonts w:ascii="Consolas" w:hAnsi="Consolas" w:cs="Consolas"/>
          <w:b/>
          <w:color w:val="1F497D" w:themeColor="text2"/>
          <w:sz w:val="19"/>
          <w:szCs w:val="19"/>
        </w:rPr>
        <w:t xml:space="preserve"> I'm done</w:t>
      </w:r>
    </w:p>
    <w:p w14:paraId="1F5F739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2BE342C6"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Notification Contents</w:t>
      </w:r>
    </w:p>
    <w:p w14:paraId="48857F9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447DBA7F" w14:textId="77777777" w:rsidR="006E2235"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0</w:t>
      </w:r>
    </w:p>
    <w:p w14:paraId="26687BC5" w14:textId="77777777" w:rsidR="00704C1D" w:rsidRDefault="006E2235" w:rsidP="00704C1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a user-prepared file. The name of the file is specified on the command line as shown in red above. The file is supplied with this workshop. </w:t>
      </w:r>
    </w:p>
    <w:p w14:paraId="1161020C" w14:textId="77777777" w:rsidR="00704C1D" w:rsidRPr="003D72FA" w:rsidRDefault="00704C1D" w:rsidP="00704C1D">
      <w:pPr>
        <w:spacing w:before="100" w:beforeAutospacing="1" w:after="100" w:afterAutospacing="1" w:line="240" w:lineRule="auto"/>
        <w:textAlignment w:val="baseline"/>
        <w:rPr>
          <w:rFonts w:ascii="Consolas" w:hAnsi="Consolas" w:cs="Consolas"/>
          <w:b/>
          <w:color w:val="1F497D" w:themeColor="text2"/>
          <w:sz w:val="19"/>
          <w:szCs w:val="19"/>
        </w:rPr>
      </w:pPr>
    </w:p>
    <w:p w14:paraId="519832CB" w14:textId="77777777" w:rsidR="0088517B" w:rsidRPr="008C5F7F" w:rsidRDefault="00704C1D" w:rsidP="0088517B">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MessagePack</w:t>
      </w:r>
      <w:proofErr w:type="spellEnd"/>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56E16492" w14:textId="77777777" w:rsidR="00704C1D" w:rsidRDefault="00704C1D"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Design and code a class named </w:t>
      </w:r>
      <w:proofErr w:type="spellStart"/>
      <w:r w:rsidRPr="00FF1A6F">
        <w:rPr>
          <w:rFonts w:eastAsia="Times New Roman" w:cstheme="minorHAnsi"/>
          <w:b/>
          <w:color w:val="17365D" w:themeColor="text2" w:themeShade="BF"/>
          <w:sz w:val="24"/>
          <w:szCs w:val="24"/>
        </w:rPr>
        <w:t>MessagePack</w:t>
      </w:r>
      <w:proofErr w:type="spellEnd"/>
      <w:r>
        <w:rPr>
          <w:rFonts w:eastAsia="Times New Roman" w:cstheme="minorHAnsi"/>
          <w:color w:val="000000"/>
          <w:sz w:val="24"/>
          <w:szCs w:val="24"/>
        </w:rPr>
        <w:t xml:space="preserve"> that manages a composition of </w:t>
      </w:r>
      <w:r w:rsidRPr="00FF1A6F">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The number of objects is defined at run-time</w:t>
      </w:r>
      <w:r w:rsidR="00FF1A6F">
        <w:rPr>
          <w:rFonts w:eastAsia="Times New Roman" w:cstheme="minorHAnsi"/>
          <w:color w:val="000000"/>
          <w:sz w:val="24"/>
          <w:szCs w:val="24"/>
        </w:rPr>
        <w:t xml:space="preserve"> by the client module</w:t>
      </w:r>
      <w:r>
        <w:rPr>
          <w:rFonts w:eastAsia="Times New Roman" w:cstheme="minorHAnsi"/>
          <w:color w:val="000000"/>
          <w:sz w:val="24"/>
          <w:szCs w:val="24"/>
        </w:rPr>
        <w:t xml:space="preserve">. </w:t>
      </w:r>
    </w:p>
    <w:p w14:paraId="1FDC122D" w14:textId="0770E846" w:rsidR="00FF1A6F" w:rsidRDefault="00704C1D"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 addition to the standard </w:t>
      </w:r>
      <w:r w:rsidR="0002377F">
        <w:rPr>
          <w:rFonts w:eastAsia="Times New Roman" w:cstheme="minorHAnsi"/>
          <w:color w:val="000000"/>
          <w:sz w:val="24"/>
          <w:szCs w:val="24"/>
        </w:rPr>
        <w:t xml:space="preserve">special </w:t>
      </w:r>
      <w:r>
        <w:rPr>
          <w:rFonts w:eastAsia="Times New Roman" w:cstheme="minorHAnsi"/>
          <w:color w:val="000000"/>
          <w:sz w:val="24"/>
          <w:szCs w:val="24"/>
        </w:rPr>
        <w:t xml:space="preserve">functions </w:t>
      </w:r>
      <w:r w:rsidR="000D7476">
        <w:rPr>
          <w:rFonts w:eastAsia="Times New Roman" w:cstheme="minorHAnsi"/>
          <w:color w:val="000000"/>
          <w:sz w:val="24"/>
          <w:szCs w:val="24"/>
        </w:rPr>
        <w:t xml:space="preserve">(Constructor, Destructor, Copy and Move) </w:t>
      </w:r>
      <w:r>
        <w:rPr>
          <w:rFonts w:eastAsia="Times New Roman" w:cstheme="minorHAnsi"/>
          <w:color w:val="000000"/>
          <w:sz w:val="24"/>
          <w:szCs w:val="24"/>
        </w:rPr>
        <w:t xml:space="preserve">that a class needs to manage dynamically allocated memory, your class includes </w:t>
      </w:r>
      <w:r w:rsidR="00FF1A6F">
        <w:rPr>
          <w:rFonts w:eastAsia="Times New Roman" w:cstheme="minorHAnsi"/>
          <w:color w:val="000000"/>
          <w:sz w:val="24"/>
          <w:szCs w:val="24"/>
        </w:rPr>
        <w:t>the following public member functions and helper function:</w:t>
      </w:r>
    </w:p>
    <w:p w14:paraId="58B219B8"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Complete the main function supplied with the at-home project file by adding 4 statements:</w:t>
      </w:r>
    </w:p>
    <w:p w14:paraId="43918BB9" w14:textId="77777777" w:rsidR="00FF1A6F" w:rsidRDefault="00FF1A6F" w:rsidP="00FF1A6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 default constructor that places the object in a safe empty state</w:t>
      </w:r>
    </w:p>
    <w:p w14:paraId="41AA16EB" w14:textId="77777777" w:rsidR="00FF1A6F" w:rsidRDefault="00FF1A6F" w:rsidP="00FF1A6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A two</w:t>
      </w:r>
      <w:r w:rsidR="001E4BF4">
        <w:rPr>
          <w:rFonts w:eastAsia="Times New Roman" w:cstheme="minorHAnsi"/>
          <w:color w:val="000000"/>
          <w:sz w:val="24"/>
          <w:szCs w:val="24"/>
        </w:rPr>
        <w:t>-</w:t>
      </w:r>
      <w:r>
        <w:rPr>
          <w:rFonts w:eastAsia="Times New Roman" w:cstheme="minorHAnsi"/>
          <w:color w:val="000000"/>
          <w:sz w:val="24"/>
          <w:szCs w:val="24"/>
        </w:rPr>
        <w:t>argument constructor that receives the address of an array of</w:t>
      </w:r>
      <w:r w:rsidRPr="001E4BF4">
        <w:rPr>
          <w:rFonts w:eastAsia="Times New Roman" w:cstheme="minorHAnsi"/>
          <w:b/>
          <w:color w:val="17365D" w:themeColor="text2" w:themeShade="BF"/>
          <w:sz w:val="24"/>
          <w:szCs w:val="24"/>
        </w:rPr>
        <w:t xml:space="preserve"> Message</w:t>
      </w:r>
      <w:r>
        <w:rPr>
          <w:rFonts w:eastAsia="Times New Roman" w:cstheme="minorHAnsi"/>
          <w:color w:val="000000"/>
          <w:sz w:val="24"/>
          <w:szCs w:val="24"/>
        </w:rPr>
        <w:t xml:space="preserve"> objects and the number of elements in that array. If the number of messages is positive-valued and the address is a valid address, your function allocates dynamic memory for the specified number of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and stores </w:t>
      </w:r>
      <w:r w:rsidRPr="00AC1362">
        <w:rPr>
          <w:rFonts w:eastAsia="Times New Roman" w:cstheme="minorHAnsi"/>
          <w:i/>
          <w:color w:val="000000"/>
          <w:sz w:val="24"/>
          <w:szCs w:val="24"/>
          <w:u w:val="single"/>
        </w:rPr>
        <w:t>copies</w:t>
      </w:r>
      <w:r>
        <w:rPr>
          <w:rFonts w:eastAsia="Times New Roman" w:cstheme="minorHAnsi"/>
          <w:color w:val="000000"/>
          <w:sz w:val="24"/>
          <w:szCs w:val="24"/>
        </w:rPr>
        <w:t xml:space="preserve"> of those objects that are not empty. Otherwise, your function places the object in a safe empty state. </w:t>
      </w:r>
    </w:p>
    <w:p w14:paraId="353DFFA0" w14:textId="77777777" w:rsidR="0088517B" w:rsidRDefault="00FF1A6F" w:rsidP="00FF1A6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proofErr w:type="gramStart"/>
      <w:r w:rsidRPr="009F1287">
        <w:rPr>
          <w:rFonts w:eastAsia="Times New Roman" w:cstheme="minorHAnsi"/>
          <w:b/>
          <w:bCs/>
          <w:color w:val="000080"/>
          <w:sz w:val="24"/>
          <w:szCs w:val="24"/>
        </w:rPr>
        <w:t>void</w:t>
      </w:r>
      <w:proofErr w:type="gramEnd"/>
      <w:r w:rsidRPr="009F1287">
        <w:rPr>
          <w:rFonts w:eastAsia="Times New Roman" w:cstheme="minorHAnsi"/>
          <w:b/>
          <w:bCs/>
          <w:color w:val="000080"/>
          <w:sz w:val="24"/>
          <w:szCs w:val="24"/>
        </w:rPr>
        <w:t xml:space="preserve"> </w:t>
      </w:r>
      <w:r>
        <w:rPr>
          <w:rFonts w:eastAsia="Times New Roman" w:cstheme="minorHAnsi"/>
          <w:b/>
          <w:bCs/>
          <w:color w:val="000080"/>
          <w:sz w:val="24"/>
          <w:szCs w:val="24"/>
        </w:rPr>
        <w:t>display</w:t>
      </w:r>
      <w:r w:rsidRPr="009F1287">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sidRPr="009F1287">
        <w:rPr>
          <w:rFonts w:eastAsia="Times New Roman" w:cstheme="minorHAnsi"/>
          <w:b/>
          <w:bCs/>
          <w:color w:val="000080"/>
          <w:sz w:val="24"/>
          <w:szCs w:val="24"/>
        </w:rPr>
        <w:t>)</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inserts into the output stream </w:t>
      </w:r>
      <w:proofErr w:type="spellStart"/>
      <w:r w:rsidRPr="002D7DE2">
        <w:rPr>
          <w:rFonts w:eastAsia="Times New Roman" w:cstheme="minorHAnsi"/>
          <w:b/>
          <w:color w:val="17365D" w:themeColor="text2" w:themeShade="BF"/>
          <w:sz w:val="24"/>
          <w:szCs w:val="24"/>
        </w:rPr>
        <w:t>os</w:t>
      </w:r>
      <w:proofErr w:type="spellEnd"/>
      <w:r>
        <w:rPr>
          <w:rFonts w:eastAsia="Times New Roman" w:cstheme="minorHAnsi"/>
          <w:color w:val="000000"/>
          <w:sz w:val="24"/>
          <w:szCs w:val="24"/>
        </w:rPr>
        <w:t xml:space="preserve"> each </w:t>
      </w:r>
      <w:r w:rsidR="001E4BF4">
        <w:rPr>
          <w:rFonts w:eastAsia="Times New Roman" w:cstheme="minorHAnsi"/>
          <w:color w:val="000000"/>
          <w:sz w:val="24"/>
          <w:szCs w:val="24"/>
        </w:rPr>
        <w:t xml:space="preserve">element in the array of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w:t>
      </w:r>
      <w:r w:rsidR="001E4BF4">
        <w:rPr>
          <w:rFonts w:eastAsia="Times New Roman" w:cstheme="minorHAnsi"/>
          <w:color w:val="000000"/>
          <w:sz w:val="24"/>
          <w:szCs w:val="24"/>
        </w:rPr>
        <w:t>s.</w:t>
      </w:r>
    </w:p>
    <w:p w14:paraId="26847731" w14:textId="77777777" w:rsidR="001E4BF4" w:rsidRP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proofErr w:type="spellStart"/>
      <w:proofErr w:type="gramStart"/>
      <w:r w:rsidRPr="001E4BF4">
        <w:rPr>
          <w:rFonts w:eastAsia="Times New Roman" w:cstheme="minorHAnsi"/>
          <w:b/>
          <w:color w:val="17365D" w:themeColor="text2" w:themeShade="BF"/>
          <w:sz w:val="24"/>
          <w:szCs w:val="24"/>
        </w:rPr>
        <w:t>size_t</w:t>
      </w:r>
      <w:proofErr w:type="spellEnd"/>
      <w:proofErr w:type="gramEnd"/>
      <w:r w:rsidRPr="001E4BF4">
        <w:rPr>
          <w:rFonts w:eastAsia="Times New Roman" w:cstheme="minorHAnsi"/>
          <w:b/>
          <w:color w:val="17365D" w:themeColor="text2" w:themeShade="BF"/>
          <w:sz w:val="24"/>
          <w:szCs w:val="24"/>
        </w:rPr>
        <w:t xml:space="preserve"> size() </w:t>
      </w:r>
      <w:proofErr w:type="spellStart"/>
      <w:r w:rsidRPr="001E4BF4">
        <w:rPr>
          <w:rFonts w:eastAsia="Times New Roman" w:cstheme="minorHAnsi"/>
          <w:b/>
          <w:color w:val="17365D" w:themeColor="text2" w:themeShade="BF"/>
          <w:sz w:val="24"/>
          <w:szCs w:val="24"/>
        </w:rPr>
        <w:t>const</w:t>
      </w:r>
      <w:proofErr w:type="spellEnd"/>
      <w:r>
        <w:rPr>
          <w:rFonts w:eastAsia="Times New Roman" w:cstheme="minorHAnsi"/>
          <w:color w:val="000000"/>
          <w:sz w:val="24"/>
          <w:szCs w:val="24"/>
        </w:rPr>
        <w:t xml:space="preserve"> – a query that returns the number of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stored in the current object.</w:t>
      </w:r>
    </w:p>
    <w:p w14:paraId="42DD5304" w14:textId="77777777" w:rsidR="0088517B"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proofErr w:type="gramStart"/>
      <w:r w:rsidRPr="001E4BF4">
        <w:rPr>
          <w:rFonts w:eastAsia="Times New Roman" w:cstheme="minorHAnsi"/>
          <w:b/>
          <w:color w:val="17365D" w:themeColor="text2" w:themeShade="BF"/>
          <w:sz w:val="24"/>
          <w:szCs w:val="24"/>
        </w:rPr>
        <w:t>operator</w:t>
      </w:r>
      <w:proofErr w:type="gramEnd"/>
      <w:r w:rsidRPr="001E4BF4">
        <w:rPr>
          <w:rFonts w:eastAsia="Times New Roman" w:cstheme="minorHAnsi"/>
          <w:b/>
          <w:color w:val="17365D" w:themeColor="text2" w:themeShade="BF"/>
          <w:sz w:val="24"/>
          <w:szCs w:val="24"/>
        </w:rPr>
        <w:t>&lt;&lt;</w:t>
      </w:r>
      <w:r w:rsidR="0088517B">
        <w:rPr>
          <w:rFonts w:eastAsia="Times New Roman" w:cstheme="minorHAnsi"/>
          <w:color w:val="000000"/>
          <w:sz w:val="24"/>
          <w:szCs w:val="24"/>
        </w:rPr>
        <w:t xml:space="preserve"> </w:t>
      </w:r>
      <w:r>
        <w:rPr>
          <w:rFonts w:eastAsia="Times New Roman" w:cstheme="minorHAnsi"/>
          <w:color w:val="000000"/>
          <w:sz w:val="24"/>
          <w:szCs w:val="24"/>
        </w:rPr>
        <w:t xml:space="preserve">- a non-friend helper function that inserts into </w:t>
      </w:r>
      <w:proofErr w:type="spellStart"/>
      <w:r w:rsidRPr="001E4BF4">
        <w:rPr>
          <w:rFonts w:eastAsia="Times New Roman" w:cstheme="minorHAnsi"/>
          <w:b/>
          <w:color w:val="17365D" w:themeColor="text2" w:themeShade="BF"/>
          <w:sz w:val="24"/>
          <w:szCs w:val="24"/>
        </w:rPr>
        <w:t>os</w:t>
      </w:r>
      <w:proofErr w:type="spellEnd"/>
      <w:r>
        <w:rPr>
          <w:rFonts w:eastAsia="Times New Roman" w:cstheme="minorHAnsi"/>
          <w:color w:val="000000"/>
          <w:sz w:val="24"/>
          <w:szCs w:val="24"/>
        </w:rPr>
        <w:t xml:space="preserve"> the contents of the </w:t>
      </w:r>
      <w:proofErr w:type="spellStart"/>
      <w:r w:rsidRPr="001E4BF4">
        <w:rPr>
          <w:rFonts w:eastAsia="Times New Roman" w:cstheme="minorHAnsi"/>
          <w:b/>
          <w:color w:val="17365D" w:themeColor="text2" w:themeShade="BF"/>
          <w:sz w:val="24"/>
          <w:szCs w:val="24"/>
        </w:rPr>
        <w:t>MessagePack</w:t>
      </w:r>
      <w:proofErr w:type="spellEnd"/>
      <w:r>
        <w:rPr>
          <w:rFonts w:eastAsia="Times New Roman" w:cstheme="minorHAnsi"/>
          <w:color w:val="000000"/>
          <w:sz w:val="24"/>
          <w:szCs w:val="24"/>
        </w:rPr>
        <w:t xml:space="preserve"> object.</w:t>
      </w:r>
    </w:p>
    <w:p w14:paraId="3FC68D7B" w14:textId="77777777" w:rsidR="001E4BF4" w:rsidRPr="001E4BF4" w:rsidRDefault="001E4BF4" w:rsidP="001E4BF4">
      <w:pPr>
        <w:spacing w:before="100" w:beforeAutospacing="1" w:after="100" w:afterAutospacing="1" w:line="240" w:lineRule="auto"/>
        <w:textAlignment w:val="baseline"/>
        <w:rPr>
          <w:rFonts w:eastAsia="Times New Roman" w:cstheme="minorHAnsi"/>
          <w:color w:val="000000"/>
          <w:sz w:val="24"/>
          <w:szCs w:val="24"/>
        </w:rPr>
      </w:pPr>
    </w:p>
    <w:p w14:paraId="3F2E7708" w14:textId="77777777" w:rsidR="0088517B" w:rsidRPr="008C5F7F" w:rsidRDefault="001E4BF4"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Notifications</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2CE6E242" w14:textId="77777777" w:rsidR="00AC1362" w:rsidRDefault="001E4BF4"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Design and code a class named </w:t>
      </w:r>
      <w:r>
        <w:rPr>
          <w:rFonts w:eastAsia="Times New Roman" w:cstheme="minorHAnsi"/>
          <w:b/>
          <w:color w:val="17365D" w:themeColor="text2" w:themeShade="BF"/>
          <w:sz w:val="24"/>
          <w:szCs w:val="24"/>
        </w:rPr>
        <w:t>Notifications</w:t>
      </w:r>
      <w:r>
        <w:rPr>
          <w:rFonts w:eastAsia="Times New Roman" w:cstheme="minorHAnsi"/>
          <w:color w:val="000000"/>
          <w:sz w:val="24"/>
          <w:szCs w:val="24"/>
        </w:rPr>
        <w:t xml:space="preserve"> that manages an aggregation of </w:t>
      </w:r>
      <w:r w:rsidRPr="00FF1A6F">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The number of objects is defined at run-time by the client module. </w:t>
      </w:r>
    </w:p>
    <w:p w14:paraId="74995574" w14:textId="1183B57D" w:rsidR="001E4BF4" w:rsidRDefault="00AC1362"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As in the in-lab section, you are free to select the data members of your class as you consider most appropriate for your design. Hint: Consider using the following</w:t>
      </w:r>
      <w:r w:rsidR="00577F73">
        <w:rPr>
          <w:rFonts w:eastAsia="Times New Roman" w:cstheme="minorHAnsi"/>
          <w:color w:val="000000"/>
          <w:sz w:val="24"/>
          <w:szCs w:val="24"/>
        </w:rPr>
        <w:t>:</w:t>
      </w:r>
    </w:p>
    <w:p w14:paraId="39704465" w14:textId="77777777" w:rsidR="00577F73" w:rsidRDefault="00577F73" w:rsidP="00577F73">
      <w:pPr>
        <w:pStyle w:val="ListParagraph"/>
        <w:numPr>
          <w:ilvl w:val="0"/>
          <w:numId w:val="31"/>
        </w:numPr>
        <w:spacing w:before="100" w:beforeAutospacing="1" w:after="100" w:afterAutospacing="1" w:line="240" w:lineRule="auto"/>
        <w:textAlignment w:val="baseline"/>
        <w:rPr>
          <w:rFonts w:eastAsia="Times New Roman" w:cstheme="minorHAnsi"/>
          <w:color w:val="000000"/>
          <w:sz w:val="24"/>
          <w:szCs w:val="24"/>
        </w:rPr>
      </w:pPr>
      <w:proofErr w:type="spellStart"/>
      <w:r w:rsidRPr="00577F73">
        <w:rPr>
          <w:rFonts w:eastAsia="Times New Roman" w:cstheme="minorHAnsi"/>
          <w:b/>
          <w:color w:val="17365D" w:themeColor="text2" w:themeShade="BF"/>
          <w:sz w:val="24"/>
          <w:szCs w:val="24"/>
        </w:rPr>
        <w:t>const</w:t>
      </w:r>
      <w:proofErr w:type="spellEnd"/>
      <w:r w:rsidRPr="00577F73">
        <w:rPr>
          <w:rFonts w:eastAsia="Times New Roman" w:cstheme="minorHAnsi"/>
          <w:b/>
          <w:color w:val="17365D" w:themeColor="text2" w:themeShade="BF"/>
          <w:sz w:val="24"/>
          <w:szCs w:val="24"/>
        </w:rPr>
        <w:t xml:space="preserve"> Message**</w:t>
      </w:r>
      <w:r>
        <w:rPr>
          <w:rFonts w:eastAsia="Times New Roman" w:cstheme="minorHAnsi"/>
          <w:color w:val="000000"/>
          <w:sz w:val="24"/>
          <w:szCs w:val="24"/>
        </w:rPr>
        <w:t xml:space="preserve"> - a pointer to a dynamically allocated array of addresses to unmodifiable </w:t>
      </w:r>
      <w:r w:rsidRPr="00577F73">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w:t>
      </w:r>
    </w:p>
    <w:p w14:paraId="22FC96E8" w14:textId="77777777" w:rsidR="00577F73" w:rsidRPr="00577F73" w:rsidRDefault="00577F73" w:rsidP="00577F73">
      <w:pPr>
        <w:pStyle w:val="ListParagraph"/>
        <w:numPr>
          <w:ilvl w:val="0"/>
          <w:numId w:val="31"/>
        </w:numPr>
        <w:spacing w:before="100" w:beforeAutospacing="1" w:after="100" w:afterAutospacing="1" w:line="240" w:lineRule="auto"/>
        <w:textAlignment w:val="baseline"/>
        <w:rPr>
          <w:rFonts w:eastAsia="Times New Roman" w:cstheme="minorHAnsi"/>
          <w:color w:val="000000"/>
          <w:sz w:val="24"/>
          <w:szCs w:val="24"/>
        </w:rPr>
      </w:pPr>
      <w:proofErr w:type="spellStart"/>
      <w:r>
        <w:rPr>
          <w:rFonts w:eastAsia="Times New Roman" w:cstheme="minorHAnsi"/>
          <w:b/>
          <w:color w:val="17365D" w:themeColor="text2" w:themeShade="BF"/>
          <w:sz w:val="24"/>
          <w:szCs w:val="24"/>
        </w:rPr>
        <w:t>int</w:t>
      </w:r>
      <w:proofErr w:type="spellEnd"/>
      <w:r>
        <w:rPr>
          <w:rFonts w:eastAsia="Times New Roman" w:cstheme="minorHAnsi"/>
          <w:b/>
          <w:color w:val="17365D" w:themeColor="text2" w:themeShade="BF"/>
          <w:sz w:val="24"/>
          <w:szCs w:val="24"/>
        </w:rPr>
        <w:t xml:space="preserve"> </w:t>
      </w:r>
      <w:r>
        <w:rPr>
          <w:rFonts w:eastAsia="Times New Roman" w:cstheme="minorHAnsi"/>
          <w:color w:val="000000" w:themeColor="text1"/>
          <w:sz w:val="24"/>
          <w:szCs w:val="24"/>
        </w:rPr>
        <w:t>– the maximum number of addresses that can be stored in the aggregation</w:t>
      </w:r>
    </w:p>
    <w:p w14:paraId="4F360F4F" w14:textId="77777777" w:rsidR="00577F73" w:rsidRPr="00577F73" w:rsidRDefault="00577F73" w:rsidP="00577F73">
      <w:pPr>
        <w:pStyle w:val="ListParagraph"/>
        <w:numPr>
          <w:ilvl w:val="0"/>
          <w:numId w:val="31"/>
        </w:numPr>
        <w:spacing w:before="100" w:beforeAutospacing="1" w:after="100" w:afterAutospacing="1" w:line="240" w:lineRule="auto"/>
        <w:textAlignment w:val="baseline"/>
        <w:rPr>
          <w:rFonts w:eastAsia="Times New Roman" w:cstheme="minorHAnsi"/>
          <w:color w:val="000000"/>
          <w:sz w:val="24"/>
          <w:szCs w:val="24"/>
        </w:rPr>
      </w:pPr>
      <w:proofErr w:type="spellStart"/>
      <w:r>
        <w:rPr>
          <w:rFonts w:eastAsia="Times New Roman" w:cstheme="minorHAnsi"/>
          <w:b/>
          <w:color w:val="17365D" w:themeColor="text2" w:themeShade="BF"/>
          <w:sz w:val="24"/>
          <w:szCs w:val="24"/>
        </w:rPr>
        <w:t>int</w:t>
      </w:r>
      <w:proofErr w:type="spellEnd"/>
      <w:r>
        <w:rPr>
          <w:rFonts w:eastAsia="Times New Roman" w:cstheme="minorHAnsi"/>
          <w:b/>
          <w:color w:val="17365D" w:themeColor="text2" w:themeShade="BF"/>
          <w:sz w:val="24"/>
          <w:szCs w:val="24"/>
        </w:rPr>
        <w:t xml:space="preserve"> </w:t>
      </w:r>
      <w:r>
        <w:rPr>
          <w:rFonts w:eastAsia="Times New Roman" w:cstheme="minorHAnsi"/>
          <w:color w:val="000000" w:themeColor="text1"/>
          <w:sz w:val="24"/>
          <w:szCs w:val="24"/>
        </w:rPr>
        <w:t>– the number of addresses currently stored in the aggregation</w:t>
      </w:r>
    </w:p>
    <w:p w14:paraId="210D8E6B" w14:textId="7C582ECF" w:rsidR="00AC1362" w:rsidRDefault="00AC1362"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If you find ** syntax confusing, ask your instructor for an example of its usage.</w:t>
      </w:r>
    </w:p>
    <w:p w14:paraId="67F6190C" w14:textId="1B04C530" w:rsidR="001E4BF4" w:rsidRDefault="001E4BF4"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 addition to the standard five functions that a class needs to manage dynamically allocated memory, your class includes the following public member functions and helper function:</w:t>
      </w:r>
    </w:p>
    <w:p w14:paraId="672BC8E9" w14:textId="77777777" w:rsid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 default constructor that places the object in a safe empty state</w:t>
      </w:r>
    </w:p>
    <w:p w14:paraId="297C450C" w14:textId="77777777" w:rsidR="00847FE0" w:rsidRDefault="001E4BF4" w:rsidP="00847FE0">
      <w:pPr>
        <w:pStyle w:val="ListParagraph"/>
        <w:numPr>
          <w:ilvl w:val="0"/>
          <w:numId w:val="33"/>
        </w:numPr>
        <w:spacing w:before="100" w:beforeAutospacing="1" w:after="100" w:afterAutospacing="1" w:line="240" w:lineRule="auto"/>
        <w:textAlignment w:val="baseline"/>
        <w:rPr>
          <w:ins w:id="23" w:author="Chirag Alwani" w:date="2019-02-14T19:09:00Z"/>
          <w:rFonts w:eastAsia="Times New Roman" w:cstheme="minorHAnsi"/>
          <w:color w:val="000000"/>
          <w:sz w:val="24"/>
          <w:szCs w:val="24"/>
        </w:rPr>
        <w:pPrChange w:id="24" w:author="Chirag Alwani" w:date="2019-02-14T19:09:00Z">
          <w:pPr>
            <w:pStyle w:val="ListParagraph"/>
            <w:numPr>
              <w:numId w:val="30"/>
            </w:numPr>
            <w:spacing w:before="100" w:beforeAutospacing="1" w:after="100" w:afterAutospacing="1" w:line="240" w:lineRule="auto"/>
            <w:ind w:hanging="360"/>
            <w:textAlignment w:val="baseline"/>
          </w:pPr>
        </w:pPrChange>
      </w:pPr>
      <w:r>
        <w:rPr>
          <w:rFonts w:eastAsia="Times New Roman" w:cstheme="minorHAnsi"/>
          <w:color w:val="000000"/>
          <w:sz w:val="24"/>
          <w:szCs w:val="24"/>
        </w:rPr>
        <w:t>A one argument constructor that receives the maximum number of elements in the aggregation.</w:t>
      </w:r>
    </w:p>
    <w:p w14:paraId="6843348F" w14:textId="77777777" w:rsidR="00847FE0" w:rsidRDefault="001E4BF4" w:rsidP="00847FE0">
      <w:pPr>
        <w:pStyle w:val="ListParagraph"/>
        <w:numPr>
          <w:ilvl w:val="0"/>
          <w:numId w:val="33"/>
        </w:numPr>
        <w:spacing w:before="100" w:beforeAutospacing="1" w:after="100" w:afterAutospacing="1" w:line="240" w:lineRule="auto"/>
        <w:textAlignment w:val="baseline"/>
        <w:rPr>
          <w:ins w:id="25" w:author="Chirag Alwani" w:date="2019-02-14T19:09:00Z"/>
          <w:rFonts w:eastAsia="Times New Roman" w:cstheme="minorHAnsi"/>
          <w:color w:val="000000"/>
          <w:sz w:val="24"/>
          <w:szCs w:val="24"/>
        </w:rPr>
        <w:pPrChange w:id="26" w:author="Chirag Alwani" w:date="2019-02-14T19:09:00Z">
          <w:pPr>
            <w:pStyle w:val="ListParagraph"/>
            <w:numPr>
              <w:numId w:val="30"/>
            </w:numPr>
            <w:spacing w:before="100" w:beforeAutospacing="1" w:after="100" w:afterAutospacing="1" w:line="240" w:lineRule="auto"/>
            <w:ind w:hanging="360"/>
            <w:textAlignment w:val="baseline"/>
          </w:pPr>
        </w:pPrChange>
      </w:pPr>
      <w:r>
        <w:rPr>
          <w:rFonts w:eastAsia="Times New Roman" w:cstheme="minorHAnsi"/>
          <w:color w:val="000000"/>
          <w:sz w:val="24"/>
          <w:szCs w:val="24"/>
        </w:rPr>
        <w:t xml:space="preserve"> If the number of messages is positive-valued, your function allocates dynamic memory for the specified number of pointers to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w:t>
      </w:r>
    </w:p>
    <w:p w14:paraId="15C76D89" w14:textId="754449C2" w:rsidR="001E4BF4" w:rsidRDefault="001E4BF4" w:rsidP="00847FE0">
      <w:pPr>
        <w:pStyle w:val="ListParagraph"/>
        <w:numPr>
          <w:ilvl w:val="0"/>
          <w:numId w:val="33"/>
        </w:numPr>
        <w:spacing w:before="100" w:beforeAutospacing="1" w:after="100" w:afterAutospacing="1" w:line="240" w:lineRule="auto"/>
        <w:textAlignment w:val="baseline"/>
        <w:rPr>
          <w:ins w:id="27" w:author="Chirag Alwani" w:date="2019-02-14T19:09:00Z"/>
          <w:rFonts w:eastAsia="Times New Roman" w:cstheme="minorHAnsi"/>
          <w:color w:val="000000"/>
          <w:sz w:val="24"/>
          <w:szCs w:val="24"/>
        </w:rPr>
        <w:pPrChange w:id="28" w:author="Chirag Alwani" w:date="2019-02-14T19:09:00Z">
          <w:pPr>
            <w:pStyle w:val="ListParagraph"/>
            <w:numPr>
              <w:numId w:val="30"/>
            </w:numPr>
            <w:spacing w:before="100" w:beforeAutospacing="1" w:after="100" w:afterAutospacing="1" w:line="240" w:lineRule="auto"/>
            <w:ind w:hanging="360"/>
            <w:textAlignment w:val="baseline"/>
          </w:pPr>
        </w:pPrChange>
      </w:pPr>
      <w:r>
        <w:rPr>
          <w:rFonts w:eastAsia="Times New Roman" w:cstheme="minorHAnsi"/>
          <w:color w:val="000000"/>
          <w:sz w:val="24"/>
          <w:szCs w:val="24"/>
        </w:rPr>
        <w:t xml:space="preserve">Otherwise, your function places the object in a safe empty state. </w:t>
      </w:r>
    </w:p>
    <w:p w14:paraId="1997998E" w14:textId="77777777" w:rsidR="00847FE0" w:rsidRDefault="00847FE0" w:rsidP="00847FE0">
      <w:pPr>
        <w:pStyle w:val="ListParagraph"/>
        <w:spacing w:before="100" w:beforeAutospacing="1" w:after="100" w:afterAutospacing="1" w:line="240" w:lineRule="auto"/>
        <w:textAlignment w:val="baseline"/>
        <w:rPr>
          <w:rFonts w:eastAsia="Times New Roman" w:cstheme="minorHAnsi"/>
          <w:color w:val="000000"/>
          <w:sz w:val="24"/>
          <w:szCs w:val="24"/>
        </w:rPr>
        <w:pPrChange w:id="29" w:author="Chirag Alwani" w:date="2019-02-14T19:09:00Z">
          <w:pPr>
            <w:pStyle w:val="ListParagraph"/>
            <w:numPr>
              <w:numId w:val="30"/>
            </w:numPr>
            <w:spacing w:before="100" w:beforeAutospacing="1" w:after="100" w:afterAutospacing="1" w:line="240" w:lineRule="auto"/>
            <w:ind w:hanging="360"/>
            <w:textAlignment w:val="baseline"/>
          </w:pPr>
        </w:pPrChange>
      </w:pPr>
      <w:bookmarkStart w:id="30" w:name="_GoBack"/>
      <w:bookmarkEnd w:id="30"/>
    </w:p>
    <w:p w14:paraId="1EC1E0E9" w14:textId="77777777" w:rsidR="00651A37" w:rsidRPr="00651A37" w:rsidRDefault="00651A37" w:rsidP="00FF73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r w:rsidRPr="00651A37">
        <w:rPr>
          <w:rFonts w:eastAsia="Times New Roman" w:cstheme="minorHAnsi"/>
          <w:b/>
          <w:color w:val="17365D" w:themeColor="text2" w:themeShade="BF"/>
          <w:sz w:val="24"/>
          <w:szCs w:val="24"/>
        </w:rPr>
        <w:t>Notifications&amp; operator+</w:t>
      </w:r>
      <w:proofErr w:type="gramStart"/>
      <w:r w:rsidRPr="00651A37">
        <w:rPr>
          <w:rFonts w:eastAsia="Times New Roman" w:cstheme="minorHAnsi"/>
          <w:b/>
          <w:color w:val="17365D" w:themeColor="text2" w:themeShade="BF"/>
          <w:sz w:val="24"/>
          <w:szCs w:val="24"/>
        </w:rPr>
        <w:t>=(</w:t>
      </w:r>
      <w:proofErr w:type="spellStart"/>
      <w:proofErr w:type="gramEnd"/>
      <w:r w:rsidRPr="00651A37">
        <w:rPr>
          <w:rFonts w:eastAsia="Times New Roman" w:cstheme="minorHAnsi"/>
          <w:b/>
          <w:color w:val="17365D" w:themeColor="text2" w:themeShade="BF"/>
          <w:sz w:val="24"/>
          <w:szCs w:val="24"/>
        </w:rPr>
        <w:t>const</w:t>
      </w:r>
      <w:proofErr w:type="spellEnd"/>
      <w:r w:rsidRPr="00651A37">
        <w:rPr>
          <w:rFonts w:eastAsia="Times New Roman" w:cstheme="minorHAnsi"/>
          <w:b/>
          <w:color w:val="17365D" w:themeColor="text2" w:themeShade="BF"/>
          <w:sz w:val="24"/>
          <w:szCs w:val="24"/>
        </w:rPr>
        <w:t xml:space="preserve"> Message&amp; </w:t>
      </w:r>
      <w:proofErr w:type="spellStart"/>
      <w:r w:rsidRPr="00651A37">
        <w:rPr>
          <w:rFonts w:eastAsia="Times New Roman" w:cstheme="minorHAnsi"/>
          <w:b/>
          <w:color w:val="17365D" w:themeColor="text2" w:themeShade="BF"/>
          <w:sz w:val="24"/>
          <w:szCs w:val="24"/>
        </w:rPr>
        <w:t>msg</w:t>
      </w:r>
      <w:proofErr w:type="spellEnd"/>
      <w:r w:rsidRPr="00651A37">
        <w:rPr>
          <w:rFonts w:eastAsia="Times New Roman" w:cstheme="minorHAnsi"/>
          <w:b/>
          <w:color w:val="17365D" w:themeColor="text2" w:themeShade="BF"/>
          <w:sz w:val="24"/>
          <w:szCs w:val="24"/>
        </w:rPr>
        <w:t>)</w:t>
      </w:r>
      <w:r>
        <w:rPr>
          <w:rFonts w:eastAsia="Times New Roman" w:cstheme="minorHAnsi"/>
          <w:color w:val="000000"/>
          <w:sz w:val="24"/>
          <w:szCs w:val="24"/>
          <w14:textFill>
            <w14:solidFill>
              <w14:srgbClr w14:val="000000">
                <w14:lumMod w14:val="75000"/>
              </w14:srgbClr>
            </w14:solidFill>
          </w14:textFill>
        </w:rPr>
        <w:t xml:space="preserve"> – a modifier that receives a reference to an unmodifiable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If the object is not empty and the current object has room to store an address to a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your function stores that address. Otherwise, this function does nothing. In both cases, this function returns a reference to the current object.</w:t>
      </w:r>
    </w:p>
    <w:p w14:paraId="0EDE10B5" w14:textId="438FFA77" w:rsidR="00651A37" w:rsidRPr="00651A37" w:rsidRDefault="00651A37" w:rsidP="00651A37">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r w:rsidRPr="00651A37">
        <w:rPr>
          <w:rFonts w:eastAsia="Times New Roman" w:cstheme="minorHAnsi"/>
          <w:b/>
          <w:color w:val="17365D" w:themeColor="text2" w:themeShade="BF"/>
          <w:sz w:val="24"/>
          <w:szCs w:val="24"/>
        </w:rPr>
        <w:lastRenderedPageBreak/>
        <w:t>Notifications&amp; operator</w:t>
      </w:r>
      <w:r>
        <w:rPr>
          <w:rFonts w:eastAsia="Times New Roman" w:cstheme="minorHAnsi"/>
          <w:b/>
          <w:color w:val="17365D" w:themeColor="text2" w:themeShade="BF"/>
          <w:sz w:val="24"/>
          <w:szCs w:val="24"/>
        </w:rPr>
        <w:t>-</w:t>
      </w:r>
      <w:proofErr w:type="gramStart"/>
      <w:r w:rsidRPr="00651A37">
        <w:rPr>
          <w:rFonts w:eastAsia="Times New Roman" w:cstheme="minorHAnsi"/>
          <w:b/>
          <w:color w:val="17365D" w:themeColor="text2" w:themeShade="BF"/>
          <w:sz w:val="24"/>
          <w:szCs w:val="24"/>
        </w:rPr>
        <w:t>=(</w:t>
      </w:r>
      <w:proofErr w:type="spellStart"/>
      <w:proofErr w:type="gramEnd"/>
      <w:r w:rsidRPr="00651A37">
        <w:rPr>
          <w:rFonts w:eastAsia="Times New Roman" w:cstheme="minorHAnsi"/>
          <w:b/>
          <w:color w:val="17365D" w:themeColor="text2" w:themeShade="BF"/>
          <w:sz w:val="24"/>
          <w:szCs w:val="24"/>
        </w:rPr>
        <w:t>const</w:t>
      </w:r>
      <w:proofErr w:type="spellEnd"/>
      <w:r w:rsidRPr="00651A37">
        <w:rPr>
          <w:rFonts w:eastAsia="Times New Roman" w:cstheme="minorHAnsi"/>
          <w:b/>
          <w:color w:val="17365D" w:themeColor="text2" w:themeShade="BF"/>
          <w:sz w:val="24"/>
          <w:szCs w:val="24"/>
        </w:rPr>
        <w:t xml:space="preserve"> Message&amp; </w:t>
      </w:r>
      <w:proofErr w:type="spellStart"/>
      <w:r w:rsidRPr="00651A37">
        <w:rPr>
          <w:rFonts w:eastAsia="Times New Roman" w:cstheme="minorHAnsi"/>
          <w:b/>
          <w:color w:val="17365D" w:themeColor="text2" w:themeShade="BF"/>
          <w:sz w:val="24"/>
          <w:szCs w:val="24"/>
        </w:rPr>
        <w:t>msg</w:t>
      </w:r>
      <w:proofErr w:type="spellEnd"/>
      <w:r w:rsidRPr="00651A37">
        <w:rPr>
          <w:rFonts w:eastAsia="Times New Roman" w:cstheme="minorHAnsi"/>
          <w:b/>
          <w:color w:val="17365D" w:themeColor="text2" w:themeShade="BF"/>
          <w:sz w:val="24"/>
          <w:szCs w:val="24"/>
        </w:rPr>
        <w:t>)</w:t>
      </w:r>
      <w:r>
        <w:rPr>
          <w:rFonts w:eastAsia="Times New Roman" w:cstheme="minorHAnsi"/>
          <w:color w:val="000000"/>
          <w:sz w:val="24"/>
          <w:szCs w:val="24"/>
          <w14:textFill>
            <w14:solidFill>
              <w14:srgbClr w14:val="000000">
                <w14:lumMod w14:val="75000"/>
              </w14:srgbClr>
            </w14:solidFill>
          </w14:textFill>
        </w:rPr>
        <w:t xml:space="preserve"> – a modifier that receives a reference to an unmodifiable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Your function searches the current object for the </w:t>
      </w:r>
      <w:r w:rsidRPr="00AC1362">
        <w:rPr>
          <w:rFonts w:eastAsia="Times New Roman" w:cstheme="minorHAnsi"/>
          <w:i/>
          <w:color w:val="000000"/>
          <w:sz w:val="24"/>
          <w:szCs w:val="24"/>
          <w:u w:val="single"/>
          <w14:textFill>
            <w14:solidFill>
              <w14:srgbClr w14:val="000000">
                <w14:lumMod w14:val="75000"/>
              </w14:srgbClr>
            </w14:solidFill>
          </w14:textFill>
        </w:rPr>
        <w:t>address</w:t>
      </w:r>
      <w:r>
        <w:rPr>
          <w:rFonts w:eastAsia="Times New Roman" w:cstheme="minorHAnsi"/>
          <w:color w:val="000000"/>
          <w:sz w:val="24"/>
          <w:szCs w:val="24"/>
          <w14:textFill>
            <w14:solidFill>
              <w14:srgbClr w14:val="000000">
                <w14:lumMod w14:val="75000"/>
              </w14:srgbClr>
            </w14:solidFill>
          </w14:textFill>
        </w:rPr>
        <w:t xml:space="preserve"> of the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If your function finds the address</w:t>
      </w:r>
      <w:r w:rsidRPr="00651A37">
        <w:rPr>
          <w:rFonts w:eastAsia="Times New Roman" w:cstheme="minorHAnsi"/>
          <w:color w:val="000000"/>
          <w:sz w:val="24"/>
          <w:szCs w:val="24"/>
          <w14:textFill>
            <w14:solidFill>
              <w14:srgbClr w14:val="000000">
                <w14:lumMod w14:val="75000"/>
              </w14:srgbClr>
            </w14:solidFill>
          </w14:textFill>
        </w:rPr>
        <w:t xml:space="preserve"> </w:t>
      </w:r>
      <w:r>
        <w:rPr>
          <w:rFonts w:eastAsia="Times New Roman" w:cstheme="minorHAnsi"/>
          <w:color w:val="000000"/>
          <w:sz w:val="24"/>
          <w:szCs w:val="24"/>
          <w14:textFill>
            <w14:solidFill>
              <w14:srgbClr w14:val="000000">
                <w14:lumMod w14:val="75000"/>
              </w14:srgbClr>
            </w14:solidFill>
          </w14:textFill>
        </w:rPr>
        <w:t xml:space="preserve">stored in the current object, it removes that object from the aggregation (replaces its address with </w:t>
      </w:r>
      <w:proofErr w:type="spellStart"/>
      <w:r w:rsidRPr="00651A37">
        <w:rPr>
          <w:rFonts w:eastAsia="Times New Roman" w:cstheme="minorHAnsi"/>
          <w:b/>
          <w:color w:val="17365D" w:themeColor="text2" w:themeShade="BF"/>
          <w:sz w:val="24"/>
          <w:szCs w:val="24"/>
        </w:rPr>
        <w:t>nullptr</w:t>
      </w:r>
      <w:proofErr w:type="spellEnd"/>
      <w:r>
        <w:rPr>
          <w:rFonts w:eastAsia="Times New Roman" w:cstheme="minorHAnsi"/>
          <w:color w:val="000000"/>
          <w:sz w:val="24"/>
          <w:szCs w:val="24"/>
          <w14:textFill>
            <w14:solidFill>
              <w14:srgbClr w14:val="000000">
                <w14:lumMod w14:val="75000"/>
              </w14:srgbClr>
            </w14:solidFill>
          </w14:textFill>
        </w:rPr>
        <w:t xml:space="preserve">). Otherwise, your function does nothing. In any case, your function returns a reference to the current object. </w:t>
      </w:r>
      <w:r w:rsidR="00577F73">
        <w:rPr>
          <w:rFonts w:eastAsia="Times New Roman" w:cstheme="minorHAnsi"/>
          <w:color w:val="000000"/>
          <w:sz w:val="24"/>
          <w:szCs w:val="24"/>
          <w14:textFill>
            <w14:solidFill>
              <w14:srgbClr w14:val="000000">
                <w14:lumMod w14:val="75000"/>
              </w14:srgbClr>
            </w14:solidFill>
          </w14:textFill>
        </w:rPr>
        <w:t xml:space="preserve">(Hint: </w:t>
      </w:r>
      <w:r w:rsidR="00B92610">
        <w:rPr>
          <w:rFonts w:eastAsia="Times New Roman" w:cstheme="minorHAnsi"/>
          <w:color w:val="000000"/>
          <w:sz w:val="24"/>
          <w:szCs w:val="24"/>
          <w14:textFill>
            <w14:solidFill>
              <w14:srgbClr w14:val="000000">
                <w14:lumMod w14:val="75000"/>
              </w14:srgbClr>
            </w14:solidFill>
          </w14:textFill>
        </w:rPr>
        <w:t xml:space="preserve">in your design, </w:t>
      </w:r>
      <w:r w:rsidR="00577F73">
        <w:rPr>
          <w:rFonts w:eastAsia="Times New Roman" w:cstheme="minorHAnsi"/>
          <w:color w:val="000000"/>
          <w:sz w:val="24"/>
          <w:szCs w:val="24"/>
          <w14:textFill>
            <w14:solidFill>
              <w14:srgbClr w14:val="000000">
                <w14:lumMod w14:val="75000"/>
              </w14:srgbClr>
            </w14:solidFill>
          </w14:textFill>
        </w:rPr>
        <w:t>you ma</w:t>
      </w:r>
      <w:r w:rsidR="00B92610">
        <w:rPr>
          <w:rFonts w:eastAsia="Times New Roman" w:cstheme="minorHAnsi"/>
          <w:color w:val="000000"/>
          <w:sz w:val="24"/>
          <w:szCs w:val="24"/>
          <w14:textFill>
            <w14:solidFill>
              <w14:srgbClr w14:val="000000">
                <w14:lumMod w14:val="75000"/>
              </w14:srgbClr>
            </w14:solidFill>
          </w14:textFill>
        </w:rPr>
        <w:t>y choose to compress the address set by shifting each subsequent address to fill the gap created by the address removal</w:t>
      </w:r>
      <w:r w:rsidR="009C1B69">
        <w:rPr>
          <w:rFonts w:eastAsia="Times New Roman" w:cstheme="minorHAnsi"/>
          <w:color w:val="000000"/>
          <w:sz w:val="24"/>
          <w:szCs w:val="24"/>
          <w14:textFill>
            <w14:solidFill>
              <w14:srgbClr w14:val="000000">
                <w14:lumMod w14:val="75000"/>
              </w14:srgbClr>
            </w14:solidFill>
          </w14:textFill>
        </w:rPr>
        <w:t xml:space="preserve"> allowing newly added addresses to always </w:t>
      </w:r>
      <w:r w:rsidR="0002377F">
        <w:rPr>
          <w:rFonts w:eastAsia="Times New Roman" w:cstheme="minorHAnsi"/>
          <w:color w:val="000000"/>
          <w:sz w:val="24"/>
          <w:szCs w:val="24"/>
          <w14:textFill>
            <w14:solidFill>
              <w14:srgbClr w14:val="000000">
                <w14:lumMod w14:val="75000"/>
              </w14:srgbClr>
            </w14:solidFill>
          </w14:textFill>
        </w:rPr>
        <w:t xml:space="preserve">be </w:t>
      </w:r>
      <w:r w:rsidR="009C1B69">
        <w:rPr>
          <w:rFonts w:eastAsia="Times New Roman" w:cstheme="minorHAnsi"/>
          <w:color w:val="000000"/>
          <w:sz w:val="24"/>
          <w:szCs w:val="24"/>
          <w14:textFill>
            <w14:solidFill>
              <w14:srgbClr w14:val="000000">
                <w14:lumMod w14:val="75000"/>
              </w14:srgbClr>
            </w14:solidFill>
          </w14:textFill>
        </w:rPr>
        <w:t>added to the end</w:t>
      </w:r>
      <w:r w:rsidR="00B92610">
        <w:rPr>
          <w:rFonts w:eastAsia="Times New Roman" w:cstheme="minorHAnsi"/>
          <w:color w:val="000000"/>
          <w:sz w:val="24"/>
          <w:szCs w:val="24"/>
          <w14:textFill>
            <w14:solidFill>
              <w14:srgbClr w14:val="000000">
                <w14:lumMod w14:val="75000"/>
              </w14:srgbClr>
            </w14:solidFill>
          </w14:textFill>
        </w:rPr>
        <w:t>.)</w:t>
      </w:r>
    </w:p>
    <w:p w14:paraId="78339CDC" w14:textId="77777777" w:rsidR="00651A37" w:rsidRPr="00651A37" w:rsidRDefault="001E4BF4" w:rsidP="00FF73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proofErr w:type="gramStart"/>
      <w:r w:rsidRPr="00651A37">
        <w:rPr>
          <w:rFonts w:eastAsia="Times New Roman" w:cstheme="minorHAnsi"/>
          <w:b/>
          <w:bCs/>
          <w:color w:val="000080"/>
          <w:sz w:val="24"/>
          <w:szCs w:val="24"/>
        </w:rPr>
        <w:t>void</w:t>
      </w:r>
      <w:proofErr w:type="gramEnd"/>
      <w:r w:rsidRPr="00651A37">
        <w:rPr>
          <w:rFonts w:eastAsia="Times New Roman" w:cstheme="minorHAnsi"/>
          <w:b/>
          <w:bCs/>
          <w:color w:val="000080"/>
          <w:sz w:val="24"/>
          <w:szCs w:val="24"/>
        </w:rPr>
        <w:t xml:space="preserve"> display(</w:t>
      </w:r>
      <w:proofErr w:type="spellStart"/>
      <w:r w:rsidRPr="00651A37">
        <w:rPr>
          <w:rFonts w:eastAsia="Times New Roman" w:cstheme="minorHAnsi"/>
          <w:b/>
          <w:bCs/>
          <w:color w:val="000080"/>
          <w:sz w:val="24"/>
          <w:szCs w:val="24"/>
        </w:rPr>
        <w:t>std</w:t>
      </w:r>
      <w:proofErr w:type="spellEnd"/>
      <w:r w:rsidRPr="00651A37">
        <w:rPr>
          <w:rFonts w:eastAsia="Times New Roman" w:cstheme="minorHAnsi"/>
          <w:b/>
          <w:bCs/>
          <w:color w:val="000080"/>
          <w:sz w:val="24"/>
          <w:szCs w:val="24"/>
        </w:rPr>
        <w:t>::</w:t>
      </w:r>
      <w:proofErr w:type="spellStart"/>
      <w:r w:rsidRPr="00651A37">
        <w:rPr>
          <w:rFonts w:eastAsia="Times New Roman" w:cstheme="minorHAnsi"/>
          <w:b/>
          <w:bCs/>
          <w:color w:val="000080"/>
          <w:sz w:val="24"/>
          <w:szCs w:val="24"/>
        </w:rPr>
        <w:t>ostream</w:t>
      </w:r>
      <w:proofErr w:type="spellEnd"/>
      <w:r w:rsidRPr="00651A37">
        <w:rPr>
          <w:rFonts w:eastAsia="Times New Roman" w:cstheme="minorHAnsi"/>
          <w:b/>
          <w:bCs/>
          <w:color w:val="000080"/>
          <w:sz w:val="24"/>
          <w:szCs w:val="24"/>
        </w:rPr>
        <w:t xml:space="preserve">&amp; </w:t>
      </w:r>
      <w:proofErr w:type="spellStart"/>
      <w:r w:rsidRPr="00651A37">
        <w:rPr>
          <w:rFonts w:eastAsia="Times New Roman" w:cstheme="minorHAnsi"/>
          <w:b/>
          <w:bCs/>
          <w:color w:val="000080"/>
          <w:sz w:val="24"/>
          <w:szCs w:val="24"/>
        </w:rPr>
        <w:t>os</w:t>
      </w:r>
      <w:proofErr w:type="spellEnd"/>
      <w:r w:rsidRPr="00651A37">
        <w:rPr>
          <w:rFonts w:eastAsia="Times New Roman" w:cstheme="minorHAnsi"/>
          <w:b/>
          <w:bCs/>
          <w:color w:val="000080"/>
          <w:sz w:val="24"/>
          <w:szCs w:val="24"/>
        </w:rPr>
        <w:t xml:space="preserve">) </w:t>
      </w:r>
      <w:proofErr w:type="spellStart"/>
      <w:r w:rsidRPr="00651A37">
        <w:rPr>
          <w:rFonts w:eastAsia="Times New Roman" w:cstheme="minorHAnsi"/>
          <w:b/>
          <w:bCs/>
          <w:color w:val="000080"/>
          <w:sz w:val="24"/>
          <w:szCs w:val="24"/>
        </w:rPr>
        <w:t>const</w:t>
      </w:r>
      <w:proofErr w:type="spellEnd"/>
      <w:r w:rsidRPr="00651A37">
        <w:rPr>
          <w:rFonts w:eastAsia="Times New Roman" w:cstheme="minorHAnsi"/>
          <w:b/>
          <w:bCs/>
          <w:color w:val="000080"/>
          <w:sz w:val="24"/>
          <w:szCs w:val="24"/>
        </w:rPr>
        <w:t xml:space="preserve"> </w:t>
      </w:r>
      <w:r w:rsidRPr="00651A37">
        <w:rPr>
          <w:rFonts w:eastAsia="Times New Roman" w:cstheme="minorHAnsi"/>
          <w:color w:val="000000"/>
          <w:sz w:val="24"/>
          <w:szCs w:val="24"/>
        </w:rPr>
        <w:t xml:space="preserve">– a query that inserts into the output stream </w:t>
      </w:r>
      <w:proofErr w:type="spellStart"/>
      <w:r w:rsidRPr="00651A37">
        <w:rPr>
          <w:rFonts w:eastAsia="Times New Roman" w:cstheme="minorHAnsi"/>
          <w:b/>
          <w:color w:val="17365D" w:themeColor="text2" w:themeShade="BF"/>
          <w:sz w:val="24"/>
          <w:szCs w:val="24"/>
        </w:rPr>
        <w:t>os</w:t>
      </w:r>
      <w:proofErr w:type="spellEnd"/>
      <w:r w:rsidRPr="00651A37">
        <w:rPr>
          <w:rFonts w:eastAsia="Times New Roman" w:cstheme="minorHAnsi"/>
          <w:color w:val="000000"/>
          <w:sz w:val="24"/>
          <w:szCs w:val="24"/>
        </w:rPr>
        <w:t xml:space="preserve"> each element in the array of </w:t>
      </w:r>
      <w:r w:rsidRPr="00651A37">
        <w:rPr>
          <w:rFonts w:eastAsia="Times New Roman" w:cstheme="minorHAnsi"/>
          <w:b/>
          <w:color w:val="17365D" w:themeColor="text2" w:themeShade="BF"/>
          <w:sz w:val="24"/>
          <w:szCs w:val="24"/>
        </w:rPr>
        <w:t>Message</w:t>
      </w:r>
      <w:r w:rsidRPr="00651A37">
        <w:rPr>
          <w:rFonts w:eastAsia="Times New Roman" w:cstheme="minorHAnsi"/>
          <w:color w:val="000000"/>
          <w:sz w:val="24"/>
          <w:szCs w:val="24"/>
        </w:rPr>
        <w:t xml:space="preserve"> objects. </w:t>
      </w:r>
    </w:p>
    <w:p w14:paraId="6F158B18" w14:textId="77777777" w:rsidR="001E4BF4" w:rsidRPr="00651A37" w:rsidRDefault="001E4BF4" w:rsidP="00FF73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proofErr w:type="spellStart"/>
      <w:proofErr w:type="gramStart"/>
      <w:r w:rsidRPr="00651A37">
        <w:rPr>
          <w:rFonts w:eastAsia="Times New Roman" w:cstheme="minorHAnsi"/>
          <w:b/>
          <w:color w:val="17365D" w:themeColor="text2" w:themeShade="BF"/>
          <w:sz w:val="24"/>
          <w:szCs w:val="24"/>
        </w:rPr>
        <w:t>size_t</w:t>
      </w:r>
      <w:proofErr w:type="spellEnd"/>
      <w:proofErr w:type="gramEnd"/>
      <w:r w:rsidRPr="00651A37">
        <w:rPr>
          <w:rFonts w:eastAsia="Times New Roman" w:cstheme="minorHAnsi"/>
          <w:b/>
          <w:color w:val="17365D" w:themeColor="text2" w:themeShade="BF"/>
          <w:sz w:val="24"/>
          <w:szCs w:val="24"/>
        </w:rPr>
        <w:t xml:space="preserve"> size() </w:t>
      </w:r>
      <w:proofErr w:type="spellStart"/>
      <w:r w:rsidRPr="00651A37">
        <w:rPr>
          <w:rFonts w:eastAsia="Times New Roman" w:cstheme="minorHAnsi"/>
          <w:b/>
          <w:color w:val="17365D" w:themeColor="text2" w:themeShade="BF"/>
          <w:sz w:val="24"/>
          <w:szCs w:val="24"/>
        </w:rPr>
        <w:t>const</w:t>
      </w:r>
      <w:proofErr w:type="spellEnd"/>
      <w:r w:rsidRPr="00651A37">
        <w:rPr>
          <w:rFonts w:eastAsia="Times New Roman" w:cstheme="minorHAnsi"/>
          <w:color w:val="000000"/>
          <w:sz w:val="24"/>
          <w:szCs w:val="24"/>
        </w:rPr>
        <w:t xml:space="preserve"> – a query that returns the number of </w:t>
      </w:r>
      <w:r w:rsidRPr="00651A37">
        <w:rPr>
          <w:rFonts w:eastAsia="Times New Roman" w:cstheme="minorHAnsi"/>
          <w:b/>
          <w:color w:val="000000"/>
          <w:sz w:val="24"/>
          <w:szCs w:val="24"/>
        </w:rPr>
        <w:t>Message</w:t>
      </w:r>
      <w:r w:rsidRPr="00651A37">
        <w:rPr>
          <w:rFonts w:eastAsia="Times New Roman" w:cstheme="minorHAnsi"/>
          <w:color w:val="000000"/>
          <w:sz w:val="24"/>
          <w:szCs w:val="24"/>
        </w:rPr>
        <w:t xml:space="preserve"> objects </w:t>
      </w:r>
      <w:r w:rsidR="00651A37">
        <w:rPr>
          <w:rFonts w:eastAsia="Times New Roman" w:cstheme="minorHAnsi"/>
          <w:color w:val="000000"/>
          <w:sz w:val="24"/>
          <w:szCs w:val="24"/>
        </w:rPr>
        <w:t>pointed to</w:t>
      </w:r>
      <w:r w:rsidRPr="00651A37">
        <w:rPr>
          <w:rFonts w:eastAsia="Times New Roman" w:cstheme="minorHAnsi"/>
          <w:color w:val="000000"/>
          <w:sz w:val="24"/>
          <w:szCs w:val="24"/>
        </w:rPr>
        <w:t xml:space="preserve"> </w:t>
      </w:r>
      <w:r w:rsidR="00651A37">
        <w:rPr>
          <w:rFonts w:eastAsia="Times New Roman" w:cstheme="minorHAnsi"/>
          <w:color w:val="000000"/>
          <w:sz w:val="24"/>
          <w:szCs w:val="24"/>
        </w:rPr>
        <w:t>by</w:t>
      </w:r>
      <w:r w:rsidRPr="00651A37">
        <w:rPr>
          <w:rFonts w:eastAsia="Times New Roman" w:cstheme="minorHAnsi"/>
          <w:color w:val="000000"/>
          <w:sz w:val="24"/>
          <w:szCs w:val="24"/>
        </w:rPr>
        <w:t xml:space="preserve"> the current object.</w:t>
      </w:r>
    </w:p>
    <w:p w14:paraId="28861C92" w14:textId="77777777" w:rsid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proofErr w:type="gramStart"/>
      <w:r w:rsidRPr="001E4BF4">
        <w:rPr>
          <w:rFonts w:eastAsia="Times New Roman" w:cstheme="minorHAnsi"/>
          <w:b/>
          <w:color w:val="17365D" w:themeColor="text2" w:themeShade="BF"/>
          <w:sz w:val="24"/>
          <w:szCs w:val="24"/>
        </w:rPr>
        <w:t>operator</w:t>
      </w:r>
      <w:proofErr w:type="gramEnd"/>
      <w:r w:rsidRPr="001E4BF4">
        <w:rPr>
          <w:rFonts w:eastAsia="Times New Roman" w:cstheme="minorHAnsi"/>
          <w:b/>
          <w:color w:val="17365D" w:themeColor="text2" w:themeShade="BF"/>
          <w:sz w:val="24"/>
          <w:szCs w:val="24"/>
        </w:rPr>
        <w:t>&lt;&lt;</w:t>
      </w:r>
      <w:r>
        <w:rPr>
          <w:rFonts w:eastAsia="Times New Roman" w:cstheme="minorHAnsi"/>
          <w:color w:val="000000"/>
          <w:sz w:val="24"/>
          <w:szCs w:val="24"/>
        </w:rPr>
        <w:t xml:space="preserve"> - a non-friend helper function that inserts into </w:t>
      </w:r>
      <w:proofErr w:type="spellStart"/>
      <w:r w:rsidRPr="00651A37">
        <w:rPr>
          <w:rFonts w:eastAsia="Times New Roman" w:cstheme="minorHAnsi"/>
          <w:b/>
          <w:color w:val="17365D" w:themeColor="text2" w:themeShade="BF"/>
          <w:sz w:val="24"/>
          <w:szCs w:val="24"/>
        </w:rPr>
        <w:t>os</w:t>
      </w:r>
      <w:proofErr w:type="spellEnd"/>
      <w:r>
        <w:rPr>
          <w:rFonts w:eastAsia="Times New Roman" w:cstheme="minorHAnsi"/>
          <w:color w:val="000000"/>
          <w:sz w:val="24"/>
          <w:szCs w:val="24"/>
        </w:rPr>
        <w:t xml:space="preserve"> the contents of the </w:t>
      </w:r>
      <w:r w:rsidR="00651A37" w:rsidRPr="00651A37">
        <w:rPr>
          <w:rFonts w:eastAsia="Times New Roman" w:cstheme="minorHAnsi"/>
          <w:b/>
          <w:color w:val="17365D" w:themeColor="text2" w:themeShade="BF"/>
          <w:sz w:val="24"/>
          <w:szCs w:val="24"/>
        </w:rPr>
        <w:t>Notifications</w:t>
      </w:r>
      <w:r>
        <w:rPr>
          <w:rFonts w:eastAsia="Times New Roman" w:cstheme="minorHAnsi"/>
          <w:color w:val="000000"/>
          <w:sz w:val="24"/>
          <w:szCs w:val="24"/>
        </w:rPr>
        <w:t xml:space="preserve"> object.</w:t>
      </w:r>
    </w:p>
    <w:p w14:paraId="3C02C277" w14:textId="77777777" w:rsidR="0088517B" w:rsidRDefault="00577F73"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Note that the one-argument constructor and the copy assignment operator for this class dynamically allocate memory for an array of </w:t>
      </w:r>
      <w:r w:rsidRPr="00577F73">
        <w:rPr>
          <w:rFonts w:eastAsia="Times New Roman" w:cstheme="minorHAnsi"/>
          <w:i/>
          <w:color w:val="000000"/>
          <w:sz w:val="24"/>
          <w:szCs w:val="24"/>
        </w:rPr>
        <w:t>pointers to</w:t>
      </w:r>
      <w:r>
        <w:rPr>
          <w:rFonts w:eastAsia="Times New Roman" w:cstheme="minorHAnsi"/>
          <w:color w:val="000000"/>
          <w:sz w:val="24"/>
          <w:szCs w:val="24"/>
        </w:rPr>
        <w:t xml:space="preserve"> </w:t>
      </w:r>
      <w:r w:rsidRPr="00577F73">
        <w:rPr>
          <w:rFonts w:eastAsia="Times New Roman" w:cstheme="minorHAnsi"/>
          <w:b/>
          <w:color w:val="000000" w:themeColor="text1"/>
          <w:sz w:val="24"/>
          <w:szCs w:val="24"/>
        </w:rPr>
        <w:t>Message</w:t>
      </w:r>
      <w:r>
        <w:rPr>
          <w:rFonts w:eastAsia="Times New Roman" w:cstheme="minorHAnsi"/>
          <w:color w:val="000000"/>
          <w:sz w:val="24"/>
          <w:szCs w:val="24"/>
        </w:rPr>
        <w:t xml:space="preserve"> objects, not an array of </w:t>
      </w:r>
      <w:r w:rsidRPr="00577F73">
        <w:rPr>
          <w:rFonts w:eastAsia="Times New Roman" w:cstheme="minorHAnsi"/>
          <w:b/>
          <w:color w:val="000000" w:themeColor="text1"/>
          <w:sz w:val="24"/>
          <w:szCs w:val="24"/>
        </w:rPr>
        <w:t>Message</w:t>
      </w:r>
      <w:r>
        <w:rPr>
          <w:rFonts w:eastAsia="Times New Roman" w:cstheme="minorHAnsi"/>
          <w:color w:val="000000"/>
          <w:sz w:val="24"/>
          <w:szCs w:val="24"/>
        </w:rPr>
        <w:t xml:space="preserve"> objects. </w:t>
      </w:r>
    </w:p>
    <w:p w14:paraId="50EB1643" w14:textId="77777777" w:rsidR="00577F73" w:rsidRDefault="00577F73" w:rsidP="0088517B">
      <w:pPr>
        <w:spacing w:before="100" w:beforeAutospacing="1" w:after="100" w:afterAutospacing="1" w:line="240" w:lineRule="auto"/>
        <w:textAlignment w:val="baseline"/>
        <w:rPr>
          <w:rFonts w:eastAsia="Times New Roman" w:cstheme="minorHAnsi"/>
          <w:color w:val="000000"/>
          <w:sz w:val="24"/>
          <w:szCs w:val="24"/>
        </w:rPr>
      </w:pPr>
    </w:p>
    <w:p w14:paraId="65C1E9AB" w14:textId="77777777" w:rsidR="0088517B" w:rsidRDefault="0088517B" w:rsidP="0088517B">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14:paraId="5B2E4373"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This should take no less than 30 minutes of your time. Explain in your own words what you have learned in completing this workshop. Include in your explanation but do not limit it to the following points (40%):</w:t>
      </w:r>
    </w:p>
    <w:p w14:paraId="18DE760F" w14:textId="77777777" w:rsidR="0088517B" w:rsidRDefault="0088517B" w:rsidP="0088517B">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B92610">
        <w:rPr>
          <w:rFonts w:eastAsia="Times New Roman" w:cstheme="minorHAnsi"/>
          <w:color w:val="000000"/>
          <w:sz w:val="24"/>
          <w:szCs w:val="24"/>
        </w:rPr>
        <w:t>difference between the implementations of a composition and an aggregation</w:t>
      </w:r>
      <w:r>
        <w:rPr>
          <w:rFonts w:eastAsia="Times New Roman" w:cstheme="minorHAnsi"/>
          <w:color w:val="000000"/>
          <w:sz w:val="24"/>
          <w:szCs w:val="24"/>
        </w:rPr>
        <w:t>.</w:t>
      </w:r>
    </w:p>
    <w:p w14:paraId="2963EAC7" w14:textId="77777777" w:rsidR="0088517B" w:rsidRPr="00B92610" w:rsidRDefault="0088517B" w:rsidP="00B92610">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B92610">
        <w:rPr>
          <w:rFonts w:eastAsia="Times New Roman" w:cstheme="minorHAnsi"/>
          <w:color w:val="000000"/>
          <w:sz w:val="24"/>
          <w:szCs w:val="24"/>
        </w:rPr>
        <w:t>difference between the implementations of move and copy functions in a composition and an aggregation</w:t>
      </w:r>
      <w:r>
        <w:rPr>
          <w:rFonts w:eastAsia="Times New Roman" w:cstheme="minorHAnsi"/>
          <w:color w:val="000000"/>
          <w:sz w:val="24"/>
          <w:szCs w:val="24"/>
        </w:rPr>
        <w:t>.</w:t>
      </w:r>
    </w:p>
    <w:p w14:paraId="7932992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To avoid deductions, refer to code in your solution as example</w:t>
      </w:r>
      <w:r w:rsidR="00B92610">
        <w:rPr>
          <w:rFonts w:eastAsia="Times New Roman" w:cstheme="minorHAnsi"/>
          <w:color w:val="000000"/>
          <w:sz w:val="24"/>
          <w:szCs w:val="24"/>
        </w:rPr>
        <w:t>s</w:t>
      </w:r>
      <w:r>
        <w:rPr>
          <w:rFonts w:eastAsia="Times New Roman" w:cstheme="minorHAnsi"/>
          <w:color w:val="000000"/>
          <w:sz w:val="24"/>
          <w:szCs w:val="24"/>
        </w:rPr>
        <w:t xml:space="preserve"> </w:t>
      </w:r>
      <w:r w:rsidR="00B92610">
        <w:rPr>
          <w:rFonts w:eastAsia="Times New Roman" w:cstheme="minorHAnsi"/>
          <w:color w:val="000000"/>
          <w:sz w:val="24"/>
          <w:szCs w:val="24"/>
        </w:rPr>
        <w:t>to support</w:t>
      </w:r>
      <w:r>
        <w:rPr>
          <w:rFonts w:eastAsia="Times New Roman" w:cstheme="minorHAnsi"/>
          <w:color w:val="000000"/>
          <w:sz w:val="24"/>
          <w:szCs w:val="24"/>
        </w:rPr>
        <w:t xml:space="preserve"> </w:t>
      </w:r>
      <w:r w:rsidR="00B92610">
        <w:rPr>
          <w:rFonts w:eastAsia="Times New Roman" w:cstheme="minorHAnsi"/>
          <w:color w:val="000000"/>
          <w:sz w:val="24"/>
          <w:szCs w:val="24"/>
        </w:rPr>
        <w:t>your explanations</w:t>
      </w:r>
      <w:r>
        <w:rPr>
          <w:rFonts w:eastAsia="Times New Roman" w:cstheme="minorHAnsi"/>
          <w:color w:val="000000"/>
          <w:sz w:val="24"/>
          <w:szCs w:val="24"/>
        </w:rPr>
        <w:t xml:space="preserve">. </w:t>
      </w:r>
    </w:p>
    <w:p w14:paraId="252A443D"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r w:rsidR="00B92610">
        <w:rPr>
          <w:rFonts w:eastAsia="Times New Roman" w:cstheme="minorHAnsi"/>
          <w:color w:val="000000"/>
          <w:sz w:val="24"/>
          <w:szCs w:val="24"/>
        </w:rPr>
        <w:t>(</w:t>
      </w:r>
      <w:proofErr w:type="spellStart"/>
      <w:proofErr w:type="gramEnd"/>
      <w:r w:rsidR="00B92610">
        <w:rPr>
          <w:rFonts w:eastAsia="Times New Roman" w:cstheme="minorHAnsi"/>
          <w:color w:val="000000"/>
          <w:sz w:val="24"/>
          <w:szCs w:val="24"/>
        </w:rPr>
        <w:t>zes</w:t>
      </w:r>
      <w:proofErr w:type="spellEnd"/>
      <w:r w:rsidR="00B92610">
        <w:rPr>
          <w:rFonts w:eastAsia="Times New Roman" w:cstheme="minorHAnsi"/>
          <w:color w:val="000000"/>
          <w:sz w:val="24"/>
          <w:szCs w:val="24"/>
        </w:rPr>
        <w:t>)</w:t>
      </w:r>
      <w:r>
        <w:rPr>
          <w:rFonts w:eastAsia="Times New Roman" w:cstheme="minorHAnsi"/>
          <w:color w:val="000000"/>
          <w:sz w:val="24"/>
          <w:szCs w:val="24"/>
        </w:rPr>
        <w:t xml:space="preserve"> you have received (30%)</w:t>
      </w:r>
      <w:r w:rsidRPr="00BD6D9D">
        <w:rPr>
          <w:rFonts w:eastAsia="Times New Roman" w:cstheme="minorHAnsi"/>
          <w:color w:val="000000"/>
          <w:sz w:val="24"/>
          <w:szCs w:val="24"/>
        </w:rPr>
        <w:t xml:space="preserve">. </w:t>
      </w:r>
    </w:p>
    <w:p w14:paraId="61888E55" w14:textId="77777777" w:rsidR="0088517B" w:rsidRPr="00BD6D9D" w:rsidRDefault="0088517B" w:rsidP="0088517B">
      <w:pPr>
        <w:spacing w:before="100" w:beforeAutospacing="1" w:after="100" w:afterAutospacing="1" w:line="240" w:lineRule="auto"/>
        <w:textAlignment w:val="baseline"/>
        <w:rPr>
          <w:rFonts w:eastAsia="Times New Roman" w:cstheme="minorHAnsi"/>
          <w:color w:val="000000"/>
          <w:sz w:val="24"/>
          <w:szCs w:val="24"/>
        </w:rPr>
      </w:pPr>
    </w:p>
    <w:p w14:paraId="4EC9393B" w14:textId="77777777" w:rsidR="0088517B" w:rsidRPr="00005C0F" w:rsidRDefault="0088517B"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14:paraId="18A56AEC"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D039516" w14:textId="77777777" w:rsidR="0088517B" w:rsidRPr="00A52DBC" w:rsidRDefault="0088517B" w:rsidP="0088517B">
      <w:pPr>
        <w:spacing w:line="240" w:lineRule="auto"/>
        <w:rPr>
          <w:rFonts w:cstheme="minorHAnsi"/>
          <w:sz w:val="24"/>
          <w:szCs w:val="24"/>
        </w:rPr>
      </w:pPr>
      <w:r>
        <w:rPr>
          <w:rFonts w:cstheme="minorHAnsi"/>
          <w:sz w:val="24"/>
          <w:szCs w:val="24"/>
        </w:rPr>
        <w:lastRenderedPageBreak/>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2D7B2D0F"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697C5789" w14:textId="77777777"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4</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14:paraId="623720B9" w14:textId="77777777" w:rsidR="0088517B" w:rsidRPr="00A52DBC" w:rsidRDefault="0088517B" w:rsidP="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7EF4001" w14:textId="77777777" w:rsidR="0088517B" w:rsidRPr="005F4772" w:rsidRDefault="0088517B" w:rsidP="0088517B">
      <w:pPr>
        <w:autoSpaceDE w:val="0"/>
        <w:autoSpaceDN w:val="0"/>
        <w:adjustRightInd w:val="0"/>
        <w:spacing w:after="0" w:line="240" w:lineRule="auto"/>
        <w:rPr>
          <w:rFonts w:cstheme="minorHAnsi"/>
          <w:color w:val="000000"/>
          <w:sz w:val="24"/>
          <w:szCs w:val="24"/>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DA1E49"/>
    <w:multiLevelType w:val="hybridMultilevel"/>
    <w:tmpl w:val="2C1C9694"/>
    <w:lvl w:ilvl="0" w:tplc="1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644233"/>
    <w:multiLevelType w:val="hybridMultilevel"/>
    <w:tmpl w:val="B4C2FB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0"/>
  </w:num>
  <w:num w:numId="3">
    <w:abstractNumId w:val="19"/>
  </w:num>
  <w:num w:numId="4">
    <w:abstractNumId w:val="21"/>
  </w:num>
  <w:num w:numId="5">
    <w:abstractNumId w:val="3"/>
  </w:num>
  <w:num w:numId="6">
    <w:abstractNumId w:val="9"/>
  </w:num>
  <w:num w:numId="7">
    <w:abstractNumId w:val="10"/>
  </w:num>
  <w:num w:numId="8">
    <w:abstractNumId w:val="22"/>
  </w:num>
  <w:num w:numId="9">
    <w:abstractNumId w:val="16"/>
  </w:num>
  <w:num w:numId="10">
    <w:abstractNumId w:val="1"/>
  </w:num>
  <w:num w:numId="11">
    <w:abstractNumId w:val="32"/>
  </w:num>
  <w:num w:numId="12">
    <w:abstractNumId w:val="26"/>
  </w:num>
  <w:num w:numId="13">
    <w:abstractNumId w:val="2"/>
  </w:num>
  <w:num w:numId="14">
    <w:abstractNumId w:val="29"/>
  </w:num>
  <w:num w:numId="15">
    <w:abstractNumId w:val="17"/>
  </w:num>
  <w:num w:numId="16">
    <w:abstractNumId w:val="20"/>
  </w:num>
  <w:num w:numId="17">
    <w:abstractNumId w:val="25"/>
  </w:num>
  <w:num w:numId="18">
    <w:abstractNumId w:val="12"/>
  </w:num>
  <w:num w:numId="19">
    <w:abstractNumId w:val="27"/>
  </w:num>
  <w:num w:numId="20">
    <w:abstractNumId w:val="5"/>
  </w:num>
  <w:num w:numId="21">
    <w:abstractNumId w:val="18"/>
  </w:num>
  <w:num w:numId="22">
    <w:abstractNumId w:val="23"/>
  </w:num>
  <w:num w:numId="23">
    <w:abstractNumId w:val="6"/>
  </w:num>
  <w:num w:numId="24">
    <w:abstractNumId w:val="31"/>
  </w:num>
  <w:num w:numId="25">
    <w:abstractNumId w:val="24"/>
  </w:num>
  <w:num w:numId="26">
    <w:abstractNumId w:val="15"/>
  </w:num>
  <w:num w:numId="27">
    <w:abstractNumId w:val="8"/>
  </w:num>
  <w:num w:numId="28">
    <w:abstractNumId w:val="7"/>
  </w:num>
  <w:num w:numId="29">
    <w:abstractNumId w:val="0"/>
  </w:num>
  <w:num w:numId="30">
    <w:abstractNumId w:val="28"/>
  </w:num>
  <w:num w:numId="31">
    <w:abstractNumId w:val="11"/>
  </w:num>
  <w:num w:numId="32">
    <w:abstractNumId w:val="14"/>
  </w:num>
  <w:num w:numId="33">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rag Alwani">
    <w15:presenceInfo w15:providerId="Windows Live" w15:userId="872cfc4ed45555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D7476"/>
    <w:rsid w:val="001415AB"/>
    <w:rsid w:val="00166AD2"/>
    <w:rsid w:val="00181E17"/>
    <w:rsid w:val="001E0B0E"/>
    <w:rsid w:val="001E4BF4"/>
    <w:rsid w:val="00204AF0"/>
    <w:rsid w:val="002335F2"/>
    <w:rsid w:val="00261D96"/>
    <w:rsid w:val="002D7DE2"/>
    <w:rsid w:val="003252C1"/>
    <w:rsid w:val="003746A7"/>
    <w:rsid w:val="004011BF"/>
    <w:rsid w:val="0043536B"/>
    <w:rsid w:val="004E0018"/>
    <w:rsid w:val="00577F73"/>
    <w:rsid w:val="00602A1B"/>
    <w:rsid w:val="00651A37"/>
    <w:rsid w:val="006B29B8"/>
    <w:rsid w:val="006C16FC"/>
    <w:rsid w:val="006E2235"/>
    <w:rsid w:val="006F6185"/>
    <w:rsid w:val="00704C1D"/>
    <w:rsid w:val="00704EAC"/>
    <w:rsid w:val="00752F3D"/>
    <w:rsid w:val="007674DE"/>
    <w:rsid w:val="00770996"/>
    <w:rsid w:val="00787CDD"/>
    <w:rsid w:val="00791CBF"/>
    <w:rsid w:val="007937D4"/>
    <w:rsid w:val="00847FE0"/>
    <w:rsid w:val="008767C6"/>
    <w:rsid w:val="0088517B"/>
    <w:rsid w:val="00920BDE"/>
    <w:rsid w:val="009376FC"/>
    <w:rsid w:val="009B353C"/>
    <w:rsid w:val="009C1B69"/>
    <w:rsid w:val="00A6639B"/>
    <w:rsid w:val="00AC1362"/>
    <w:rsid w:val="00B333B6"/>
    <w:rsid w:val="00B628B4"/>
    <w:rsid w:val="00B92610"/>
    <w:rsid w:val="00BC3E9D"/>
    <w:rsid w:val="00C6758F"/>
    <w:rsid w:val="00C84E37"/>
    <w:rsid w:val="00CF0499"/>
    <w:rsid w:val="00D10A6C"/>
    <w:rsid w:val="00D24368"/>
    <w:rsid w:val="00D554AD"/>
    <w:rsid w:val="00DB684B"/>
    <w:rsid w:val="00DC45AB"/>
    <w:rsid w:val="00DD18C4"/>
    <w:rsid w:val="00DE0971"/>
    <w:rsid w:val="00E8400D"/>
    <w:rsid w:val="00E850F5"/>
    <w:rsid w:val="00F6588F"/>
    <w:rsid w:val="00F712F6"/>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1475</TotalTime>
  <Pages>8</Pages>
  <Words>1840</Words>
  <Characters>10492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Chirag Alwani</cp:lastModifiedBy>
  <cp:revision>6</cp:revision>
  <dcterms:created xsi:type="dcterms:W3CDTF">2019-02-05T14:37:00Z</dcterms:created>
  <dcterms:modified xsi:type="dcterms:W3CDTF">2019-02-15T00:09:00Z</dcterms:modified>
</cp:coreProperties>
</file>